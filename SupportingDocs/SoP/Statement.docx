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7E" w:rsidRPr="00672B12" w:rsidRDefault="008E287E" w:rsidP="008E287E">
      <w:pPr>
        <w:pStyle w:val="2"/>
        <w:jc w:val="center"/>
        <w:rPr>
          <w:rFonts w:ascii="Times New Roman" w:hAnsi="Times New Roman" w:cs="Times New Roman"/>
        </w:rPr>
      </w:pPr>
      <w:r w:rsidRPr="00672B12">
        <w:rPr>
          <w:rFonts w:ascii="Times New Roman" w:hAnsi="Times New Roman" w:cs="Times New Roman"/>
        </w:rPr>
        <w:t>Statement of Purpose</w:t>
      </w:r>
    </w:p>
    <w:p w:rsidR="00F735B5" w:rsidRPr="00672B12" w:rsidRDefault="00390F17">
      <w:pPr>
        <w:rPr>
          <w:rFonts w:ascii="Times New Roman" w:hAnsi="Times New Roman" w:cs="Times New Roman"/>
          <w:sz w:val="24"/>
          <w:szCs w:val="24"/>
        </w:rPr>
      </w:pPr>
      <w:del w:id="0" w:author="James" w:date="2015-06-07T15:38:00Z">
        <w:r w:rsidDel="00390F17">
          <w:rPr>
            <w:rFonts w:ascii="Times New Roman" w:hAnsi="Times New Roman" w:cs="Times New Roman"/>
            <w:sz w:val="24"/>
            <w:szCs w:val="24"/>
          </w:rPr>
          <w:delText>About</w:delText>
        </w:r>
        <w:r w:rsidR="00F735B5" w:rsidRPr="00672B12" w:rsidDel="00390F17">
          <w:rPr>
            <w:rFonts w:ascii="Times New Roman" w:hAnsi="Times New Roman" w:cs="Times New Roman"/>
            <w:sz w:val="24"/>
            <w:szCs w:val="24"/>
          </w:rPr>
          <w:delText xml:space="preserve"> 17 years ago, w</w:delText>
        </w:r>
      </w:del>
      <w:ins w:id="1" w:author="James" w:date="2015-06-07T15:38:00Z">
        <w:r>
          <w:rPr>
            <w:rFonts w:ascii="Times New Roman" w:hAnsi="Times New Roman" w:cs="Times New Roman"/>
            <w:sz w:val="24"/>
            <w:szCs w:val="24"/>
          </w:rPr>
          <w:t>W</w:t>
        </w:r>
      </w:ins>
      <w:r w:rsidR="00F735B5" w:rsidRPr="00672B12">
        <w:rPr>
          <w:rFonts w:ascii="Times New Roman" w:hAnsi="Times New Roman" w:cs="Times New Roman"/>
          <w:sz w:val="24"/>
          <w:szCs w:val="24"/>
        </w:rPr>
        <w:t xml:space="preserve">hen my </w:t>
      </w:r>
      <w:r>
        <w:rPr>
          <w:rFonts w:ascii="Times New Roman" w:hAnsi="Times New Roman" w:cs="Times New Roman"/>
          <w:sz w:val="24"/>
          <w:szCs w:val="24"/>
        </w:rPr>
        <w:t>parents</w:t>
      </w:r>
      <w:r w:rsidR="00F735B5" w:rsidRPr="00672B12">
        <w:rPr>
          <w:rFonts w:ascii="Times New Roman" w:hAnsi="Times New Roman" w:cs="Times New Roman"/>
          <w:sz w:val="24"/>
          <w:szCs w:val="24"/>
        </w:rPr>
        <w:t xml:space="preserve"> bought</w:t>
      </w:r>
      <w:r>
        <w:rPr>
          <w:rFonts w:ascii="Times New Roman" w:hAnsi="Times New Roman" w:cs="Times New Roman"/>
          <w:sz w:val="24"/>
          <w:szCs w:val="24"/>
        </w:rPr>
        <w:t xml:space="preserve"> me</w:t>
      </w:r>
      <w:ins w:id="2" w:author="James" w:date="2015-06-07T15:37:00Z">
        <w:r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="00F735B5" w:rsidRPr="00672B12">
        <w:rPr>
          <w:rFonts w:ascii="Times New Roman" w:hAnsi="Times New Roman" w:cs="Times New Roman"/>
          <w:sz w:val="24"/>
          <w:szCs w:val="24"/>
        </w:rPr>
        <w:t xml:space="preserve"> first computer</w:t>
      </w:r>
      <w:ins w:id="3" w:author="James" w:date="2015-06-07T15:38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672B12">
          <w:rPr>
            <w:rFonts w:ascii="Times New Roman" w:hAnsi="Times New Roman" w:cs="Times New Roman"/>
            <w:sz w:val="24"/>
            <w:szCs w:val="24"/>
          </w:rPr>
          <w:t>17 years ago</w:t>
        </w:r>
      </w:ins>
      <w:r w:rsidR="00F735B5" w:rsidRPr="00672B12">
        <w:rPr>
          <w:rFonts w:ascii="Times New Roman" w:hAnsi="Times New Roman" w:cs="Times New Roman"/>
          <w:sz w:val="24"/>
          <w:szCs w:val="24"/>
        </w:rPr>
        <w:t xml:space="preserve">, I was </w:t>
      </w:r>
      <w:del w:id="4" w:author="James" w:date="2015-06-07T15:34:00Z">
        <w:r w:rsidR="00F735B5" w:rsidRPr="00672B12" w:rsidDel="00390F17">
          <w:rPr>
            <w:rFonts w:ascii="Times New Roman" w:hAnsi="Times New Roman" w:cs="Times New Roman"/>
            <w:sz w:val="24"/>
            <w:szCs w:val="24"/>
          </w:rPr>
          <w:delText xml:space="preserve">so </w:delText>
        </w:r>
      </w:del>
      <w:ins w:id="5" w:author="James" w:date="2015-06-07T15:34:00Z">
        <w:r>
          <w:rPr>
            <w:rFonts w:ascii="Times New Roman" w:hAnsi="Times New Roman" w:cs="Times New Roman"/>
            <w:sz w:val="24"/>
            <w:szCs w:val="24"/>
          </w:rPr>
          <w:t>deeply</w:t>
        </w:r>
        <w:r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735B5" w:rsidRPr="00672B12">
        <w:rPr>
          <w:rFonts w:ascii="Times New Roman" w:hAnsi="Times New Roman" w:cs="Times New Roman"/>
          <w:sz w:val="24"/>
          <w:szCs w:val="24"/>
        </w:rPr>
        <w:t xml:space="preserve">attracted </w:t>
      </w:r>
      <w:del w:id="6" w:author="James" w:date="2015-06-07T15:34:00Z">
        <w:r w:rsidR="00F735B5" w:rsidRPr="00672B12" w:rsidDel="00390F17">
          <w:rPr>
            <w:rFonts w:ascii="Times New Roman" w:hAnsi="Times New Roman" w:cs="Times New Roman"/>
            <w:sz w:val="24"/>
            <w:szCs w:val="24"/>
          </w:rPr>
          <w:delText xml:space="preserve">to </w:delText>
        </w:r>
      </w:del>
      <w:ins w:id="7" w:author="James" w:date="2015-06-07T15:34:00Z">
        <w:r>
          <w:rPr>
            <w:rFonts w:ascii="Times New Roman" w:hAnsi="Times New Roman" w:cs="Times New Roman"/>
            <w:sz w:val="24"/>
            <w:szCs w:val="24"/>
          </w:rPr>
          <w:t>by</w:t>
        </w:r>
        <w:r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735B5" w:rsidRPr="00672B12">
        <w:rPr>
          <w:rFonts w:ascii="Times New Roman" w:hAnsi="Times New Roman" w:cs="Times New Roman"/>
          <w:sz w:val="24"/>
          <w:szCs w:val="24"/>
        </w:rPr>
        <w:t xml:space="preserve">this very original machine </w:t>
      </w:r>
      <w:del w:id="8" w:author="James" w:date="2015-06-07T15:38:00Z">
        <w:r w:rsidR="00F735B5" w:rsidRPr="00672B12" w:rsidDel="00390F17">
          <w:rPr>
            <w:rFonts w:ascii="Times New Roman" w:hAnsi="Times New Roman" w:cs="Times New Roman"/>
            <w:sz w:val="24"/>
            <w:szCs w:val="24"/>
          </w:rPr>
          <w:delText xml:space="preserve">that I </w:delText>
        </w:r>
      </w:del>
      <w:del w:id="9" w:author="James" w:date="2015-06-07T15:36:00Z">
        <w:r w:rsidR="00F735B5" w:rsidRPr="00672B12" w:rsidDel="00390F17">
          <w:rPr>
            <w:rFonts w:ascii="Times New Roman" w:hAnsi="Times New Roman" w:cs="Times New Roman"/>
            <w:sz w:val="24"/>
            <w:szCs w:val="24"/>
          </w:rPr>
          <w:delText>spent all</w:delText>
        </w:r>
      </w:del>
      <w:ins w:id="10" w:author="James" w:date="2015-06-07T15:36:00Z">
        <w:r>
          <w:rPr>
            <w:rFonts w:ascii="Times New Roman" w:hAnsi="Times New Roman" w:cs="Times New Roman"/>
            <w:sz w:val="24"/>
            <w:szCs w:val="24"/>
          </w:rPr>
          <w:t xml:space="preserve">companied me </w:t>
        </w:r>
      </w:ins>
      <w:ins w:id="11" w:author="James" w:date="2015-06-07T15:37:00Z">
        <w:r>
          <w:rPr>
            <w:rFonts w:ascii="Times New Roman" w:hAnsi="Times New Roman" w:cs="Times New Roman"/>
            <w:sz w:val="24"/>
            <w:szCs w:val="24"/>
          </w:rPr>
          <w:t>throughout</w:t>
        </w:r>
      </w:ins>
      <w:r w:rsidR="00F735B5" w:rsidRPr="00672B12">
        <w:rPr>
          <w:rFonts w:ascii="Times New Roman" w:hAnsi="Times New Roman" w:cs="Times New Roman"/>
          <w:sz w:val="24"/>
          <w:szCs w:val="24"/>
        </w:rPr>
        <w:t xml:space="preserve"> my childhood</w:t>
      </w:r>
      <w:del w:id="12" w:author="James" w:date="2015-06-07T15:36:00Z">
        <w:r w:rsidR="00F735B5" w:rsidRPr="00672B12" w:rsidDel="00390F17">
          <w:rPr>
            <w:rFonts w:ascii="Times New Roman" w:hAnsi="Times New Roman" w:cs="Times New Roman"/>
            <w:sz w:val="24"/>
            <w:szCs w:val="24"/>
          </w:rPr>
          <w:delText xml:space="preserve"> fiddling with it, letting my toy guns covered with thick dusts</w:delText>
        </w:r>
      </w:del>
      <w:r w:rsidR="00F735B5" w:rsidRPr="00672B12">
        <w:rPr>
          <w:rFonts w:ascii="Times New Roman" w:hAnsi="Times New Roman" w:cs="Times New Roman"/>
          <w:sz w:val="24"/>
          <w:szCs w:val="24"/>
        </w:rPr>
        <w:t xml:space="preserve">. </w:t>
      </w:r>
      <w:ins w:id="13" w:author="James" w:date="2015-06-07T15:39:00Z">
        <w:r>
          <w:rPr>
            <w:rFonts w:ascii="Times New Roman" w:hAnsi="Times New Roman" w:cs="Times New Roman"/>
            <w:sz w:val="24"/>
            <w:szCs w:val="24"/>
          </w:rPr>
          <w:t xml:space="preserve">My real first taste of </w:t>
        </w:r>
      </w:ins>
      <w:ins w:id="14" w:author="James" w:date="2015-06-07T15:40:00Z">
        <w:r>
          <w:rPr>
            <w:rFonts w:ascii="Times New Roman" w:hAnsi="Times New Roman" w:cs="Times New Roman"/>
            <w:sz w:val="24"/>
            <w:szCs w:val="24"/>
          </w:rPr>
          <w:t xml:space="preserve">unforgettable </w:t>
        </w:r>
      </w:ins>
      <w:ins w:id="15" w:author="James" w:date="2015-06-07T15:39:00Z">
        <w:r>
          <w:rPr>
            <w:rFonts w:ascii="Times New Roman" w:hAnsi="Times New Roman" w:cs="Times New Roman"/>
            <w:sz w:val="24"/>
            <w:szCs w:val="24"/>
          </w:rPr>
          <w:t xml:space="preserve">joyfulness </w:t>
        </w:r>
      </w:ins>
      <w:ins w:id="16" w:author="James" w:date="2015-06-07T15:41:00Z">
        <w:r>
          <w:rPr>
            <w:rFonts w:ascii="Times New Roman" w:hAnsi="Times New Roman" w:cs="Times New Roman"/>
            <w:sz w:val="24"/>
            <w:szCs w:val="24"/>
          </w:rPr>
          <w:t>began</w:t>
        </w:r>
      </w:ins>
      <w:ins w:id="17" w:author="James" w:date="2015-06-07T15:3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8" w:author="James" w:date="2015-06-07T15:41:00Z">
        <w:r>
          <w:rPr>
            <w:rFonts w:ascii="Times New Roman" w:hAnsi="Times New Roman" w:cs="Times New Roman"/>
            <w:sz w:val="24"/>
            <w:szCs w:val="24"/>
          </w:rPr>
          <w:t>in</w:t>
        </w:r>
      </w:ins>
      <w:ins w:id="19" w:author="James" w:date="2015-06-07T15:39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0" w:author="James" w:date="2015-06-07T15:41:00Z">
        <w:r w:rsidR="00F735B5" w:rsidRPr="00672B12" w:rsidDel="00390F17">
          <w:rPr>
            <w:rFonts w:ascii="Times New Roman" w:hAnsi="Times New Roman" w:cs="Times New Roman"/>
            <w:sz w:val="24"/>
            <w:szCs w:val="24"/>
          </w:rPr>
          <w:delText xml:space="preserve">The first time that I tasted the joy computers gave me was </w:delText>
        </w:r>
        <w:r w:rsidR="003B2638" w:rsidRPr="00672B12" w:rsidDel="00390F17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r w:rsidR="003B2638" w:rsidRPr="00672B12">
        <w:rPr>
          <w:rFonts w:ascii="Times New Roman" w:hAnsi="Times New Roman" w:cs="Times New Roman"/>
          <w:sz w:val="24"/>
          <w:szCs w:val="24"/>
        </w:rPr>
        <w:t xml:space="preserve">a computer class </w:t>
      </w:r>
      <w:del w:id="21" w:author="James" w:date="2015-06-07T15:41:00Z">
        <w:r w:rsidR="003B2638" w:rsidRPr="00672B12" w:rsidDel="00390F17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22" w:author="James" w:date="2015-06-07T15:41:00Z">
        <w:r>
          <w:rPr>
            <w:rFonts w:ascii="Times New Roman" w:hAnsi="Times New Roman" w:cs="Times New Roman"/>
            <w:sz w:val="24"/>
            <w:szCs w:val="24"/>
          </w:rPr>
          <w:t>at an</w:t>
        </w:r>
        <w:r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B2638" w:rsidRPr="00672B12">
        <w:rPr>
          <w:rFonts w:ascii="Times New Roman" w:hAnsi="Times New Roman" w:cs="Times New Roman"/>
          <w:sz w:val="24"/>
          <w:szCs w:val="24"/>
        </w:rPr>
        <w:t xml:space="preserve">elementary school. Our teacher </w:t>
      </w:r>
      <w:del w:id="23" w:author="James" w:date="2015-06-07T15:43:00Z">
        <w:r w:rsidR="003B2638" w:rsidRPr="00672B12" w:rsidDel="00390F17">
          <w:rPr>
            <w:rFonts w:ascii="Times New Roman" w:hAnsi="Times New Roman" w:cs="Times New Roman"/>
            <w:sz w:val="24"/>
            <w:szCs w:val="24"/>
          </w:rPr>
          <w:delText xml:space="preserve">secretly </w:delText>
        </w:r>
      </w:del>
      <w:r w:rsidR="003B2638" w:rsidRPr="00672B12">
        <w:rPr>
          <w:rFonts w:ascii="Times New Roman" w:hAnsi="Times New Roman" w:cs="Times New Roman"/>
          <w:sz w:val="24"/>
          <w:szCs w:val="24"/>
        </w:rPr>
        <w:t xml:space="preserve">installed a video game in all the machines </w:t>
      </w:r>
      <w:del w:id="24" w:author="James" w:date="2015-06-07T15:43:00Z">
        <w:r w:rsidR="003B2638" w:rsidRPr="00672B12" w:rsidDel="00390F17">
          <w:rPr>
            <w:rFonts w:ascii="Times New Roman" w:hAnsi="Times New Roman" w:cs="Times New Roman"/>
            <w:sz w:val="24"/>
            <w:szCs w:val="24"/>
          </w:rPr>
          <w:delText>that we used,</w:delText>
        </w:r>
      </w:del>
      <w:ins w:id="25" w:author="James" w:date="2015-06-07T15:43:00Z">
        <w:r>
          <w:rPr>
            <w:rFonts w:ascii="Times New Roman" w:hAnsi="Times New Roman" w:cs="Times New Roman"/>
            <w:sz w:val="24"/>
            <w:szCs w:val="24"/>
          </w:rPr>
          <w:t>without informing everyone.</w:t>
        </w:r>
      </w:ins>
      <w:r w:rsidR="003B2638" w:rsidRPr="00672B12">
        <w:rPr>
          <w:rFonts w:ascii="Times New Roman" w:hAnsi="Times New Roman" w:cs="Times New Roman"/>
          <w:sz w:val="24"/>
          <w:szCs w:val="24"/>
        </w:rPr>
        <w:t xml:space="preserve"> </w:t>
      </w:r>
      <w:del w:id="26" w:author="James" w:date="2015-06-07T15:43:00Z">
        <w:r w:rsidR="003B2638" w:rsidRPr="00672B12" w:rsidDel="008A7524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27" w:author="James" w:date="2015-06-07T15:43:00Z">
        <w:r w:rsidR="008A7524">
          <w:rPr>
            <w:rFonts w:ascii="Times New Roman" w:hAnsi="Times New Roman" w:cs="Times New Roman"/>
            <w:sz w:val="24"/>
            <w:szCs w:val="24"/>
          </w:rPr>
          <w:t>W</w:t>
        </w:r>
      </w:ins>
      <w:del w:id="28" w:author="James" w:date="2015-06-07T15:43:00Z">
        <w:r w:rsidR="003B2638" w:rsidRPr="00672B12" w:rsidDel="008A7524">
          <w:rPr>
            <w:rFonts w:ascii="Times New Roman" w:hAnsi="Times New Roman" w:cs="Times New Roman"/>
            <w:sz w:val="24"/>
            <w:szCs w:val="24"/>
          </w:rPr>
          <w:delText>w</w:delText>
        </w:r>
      </w:del>
      <w:r w:rsidR="003B2638" w:rsidRPr="00672B12">
        <w:rPr>
          <w:rFonts w:ascii="Times New Roman" w:hAnsi="Times New Roman" w:cs="Times New Roman"/>
          <w:sz w:val="24"/>
          <w:szCs w:val="24"/>
        </w:rPr>
        <w:t xml:space="preserve">hen other classmates were only </w:t>
      </w:r>
      <w:del w:id="29" w:author="James" w:date="2015-06-07T15:44:00Z">
        <w:r w:rsidR="003B2638" w:rsidRPr="00672B12" w:rsidDel="008A7524">
          <w:rPr>
            <w:rFonts w:ascii="Times New Roman" w:hAnsi="Times New Roman" w:cs="Times New Roman"/>
            <w:sz w:val="24"/>
            <w:szCs w:val="24"/>
          </w:rPr>
          <w:delText>able to</w:delText>
        </w:r>
      </w:del>
      <w:ins w:id="30" w:author="James" w:date="2015-06-07T15:44:00Z">
        <w:r w:rsidR="008A7524">
          <w:rPr>
            <w:rFonts w:ascii="Times New Roman" w:hAnsi="Times New Roman" w:cs="Times New Roman"/>
            <w:sz w:val="24"/>
            <w:szCs w:val="24"/>
          </w:rPr>
          <w:t>able to</w:t>
        </w:r>
      </w:ins>
      <w:r w:rsidR="003B2638" w:rsidRPr="00672B12">
        <w:rPr>
          <w:rFonts w:ascii="Times New Roman" w:hAnsi="Times New Roman" w:cs="Times New Roman"/>
          <w:sz w:val="24"/>
          <w:szCs w:val="24"/>
        </w:rPr>
        <w:t xml:space="preserve"> follow instructions and type in </w:t>
      </w:r>
      <w:del w:id="31" w:author="James" w:date="2015-06-07T15:44:00Z">
        <w:r w:rsidR="003B2638" w:rsidRPr="00672B12" w:rsidDel="008A7524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3B2638" w:rsidRPr="00672B12">
        <w:rPr>
          <w:rFonts w:ascii="Times New Roman" w:hAnsi="Times New Roman" w:cs="Times New Roman"/>
          <w:sz w:val="24"/>
          <w:szCs w:val="24"/>
        </w:rPr>
        <w:t xml:space="preserve">alphabets, I had already </w:t>
      </w:r>
      <w:del w:id="32" w:author="James" w:date="2015-06-07T15:45:00Z">
        <w:r w:rsidR="003B2638" w:rsidRPr="00672B12" w:rsidDel="008A7524">
          <w:rPr>
            <w:rFonts w:ascii="Times New Roman" w:hAnsi="Times New Roman" w:cs="Times New Roman"/>
            <w:sz w:val="24"/>
            <w:szCs w:val="24"/>
          </w:rPr>
          <w:delText xml:space="preserve">have the ability to </w:delText>
        </w:r>
      </w:del>
      <w:r w:rsidR="003B2638" w:rsidRPr="00672B12">
        <w:rPr>
          <w:rFonts w:ascii="Times New Roman" w:hAnsi="Times New Roman" w:cs="Times New Roman"/>
          <w:sz w:val="24"/>
          <w:szCs w:val="24"/>
        </w:rPr>
        <w:t>search</w:t>
      </w:r>
      <w:ins w:id="33" w:author="James" w:date="2015-06-07T15:45:00Z">
        <w:r w:rsidR="008A7524">
          <w:rPr>
            <w:rFonts w:ascii="Times New Roman" w:hAnsi="Times New Roman" w:cs="Times New Roman"/>
            <w:sz w:val="24"/>
            <w:szCs w:val="24"/>
          </w:rPr>
          <w:t>ed</w:t>
        </w:r>
      </w:ins>
      <w:r w:rsidR="003B2638" w:rsidRPr="00672B12">
        <w:rPr>
          <w:rFonts w:ascii="Times New Roman" w:hAnsi="Times New Roman" w:cs="Times New Roman"/>
          <w:sz w:val="24"/>
          <w:szCs w:val="24"/>
        </w:rPr>
        <w:t xml:space="preserve"> the MS-DOS system and play</w:t>
      </w:r>
      <w:ins w:id="34" w:author="James" w:date="2015-06-07T15:45:00Z">
        <w:r w:rsidR="008A7524">
          <w:rPr>
            <w:rFonts w:ascii="Times New Roman" w:hAnsi="Times New Roman" w:cs="Times New Roman"/>
            <w:sz w:val="24"/>
            <w:szCs w:val="24"/>
          </w:rPr>
          <w:t>ed</w:t>
        </w:r>
      </w:ins>
      <w:r w:rsidR="003B2638" w:rsidRPr="00672B12">
        <w:rPr>
          <w:rFonts w:ascii="Times New Roman" w:hAnsi="Times New Roman" w:cs="Times New Roman"/>
          <w:sz w:val="24"/>
          <w:szCs w:val="24"/>
        </w:rPr>
        <w:t xml:space="preserve"> the hidden game. This special skill </w:t>
      </w:r>
      <w:del w:id="35" w:author="James" w:date="2015-06-07T15:46:00Z">
        <w:r w:rsidR="003B2638" w:rsidRPr="00672B12" w:rsidDel="008A7524">
          <w:rPr>
            <w:rFonts w:ascii="Times New Roman" w:hAnsi="Times New Roman" w:cs="Times New Roman"/>
            <w:sz w:val="24"/>
            <w:szCs w:val="24"/>
          </w:rPr>
          <w:delText>had gave</w:delText>
        </w:r>
      </w:del>
      <w:ins w:id="36" w:author="James" w:date="2015-06-07T15:46:00Z">
        <w:r w:rsidR="008A7524">
          <w:rPr>
            <w:rFonts w:ascii="Times New Roman" w:hAnsi="Times New Roman" w:cs="Times New Roman"/>
            <w:sz w:val="24"/>
            <w:szCs w:val="24"/>
          </w:rPr>
          <w:t>earned</w:t>
        </w:r>
      </w:ins>
      <w:r w:rsidR="003B2638" w:rsidRPr="00672B12">
        <w:rPr>
          <w:rFonts w:ascii="Times New Roman" w:hAnsi="Times New Roman" w:cs="Times New Roman"/>
          <w:sz w:val="24"/>
          <w:szCs w:val="24"/>
        </w:rPr>
        <w:t xml:space="preserve"> me </w:t>
      </w:r>
      <w:del w:id="37" w:author="James" w:date="2015-06-07T15:46:00Z">
        <w:r w:rsidR="003B2638" w:rsidRPr="00672B12" w:rsidDel="008A7524">
          <w:rPr>
            <w:rFonts w:ascii="Times New Roman" w:hAnsi="Times New Roman" w:cs="Times New Roman"/>
            <w:sz w:val="24"/>
            <w:szCs w:val="24"/>
          </w:rPr>
          <w:delText xml:space="preserve">admirations </w:delText>
        </w:r>
      </w:del>
      <w:ins w:id="38" w:author="James" w:date="2015-06-07T15:46:00Z">
        <w:r w:rsidR="00B26CEE">
          <w:rPr>
            <w:rFonts w:ascii="Times New Roman" w:hAnsi="Times New Roman" w:cs="Times New Roman"/>
            <w:sz w:val="24"/>
            <w:szCs w:val="24"/>
          </w:rPr>
          <w:t>res</w:t>
        </w:r>
        <w:r w:rsidR="008A7524">
          <w:rPr>
            <w:rFonts w:ascii="Times New Roman" w:hAnsi="Times New Roman" w:cs="Times New Roman"/>
            <w:sz w:val="24"/>
            <w:szCs w:val="24"/>
          </w:rPr>
          <w:t>pect</w:t>
        </w:r>
        <w:r w:rsidR="008A7524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B2638" w:rsidRPr="00672B12">
        <w:rPr>
          <w:rFonts w:ascii="Times New Roman" w:hAnsi="Times New Roman" w:cs="Times New Roman"/>
          <w:sz w:val="24"/>
          <w:szCs w:val="24"/>
        </w:rPr>
        <w:t xml:space="preserve">from the classmates and great satisfactions, which </w:t>
      </w:r>
      <w:del w:id="39" w:author="James" w:date="2015-06-07T15:47:00Z">
        <w:r w:rsidR="003B2638" w:rsidRPr="00672B12" w:rsidDel="008A7524">
          <w:rPr>
            <w:rFonts w:ascii="Times New Roman" w:hAnsi="Times New Roman" w:cs="Times New Roman"/>
            <w:sz w:val="24"/>
            <w:szCs w:val="24"/>
          </w:rPr>
          <w:delText xml:space="preserve">ignite </w:delText>
        </w:r>
      </w:del>
      <w:ins w:id="40" w:author="James" w:date="2015-06-07T15:47:00Z">
        <w:r w:rsidR="008A7524">
          <w:rPr>
            <w:rFonts w:ascii="Times New Roman" w:hAnsi="Times New Roman" w:cs="Times New Roman"/>
            <w:sz w:val="24"/>
            <w:szCs w:val="24"/>
          </w:rPr>
          <w:t>inspired</w:t>
        </w:r>
        <w:r w:rsidR="008A7524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B2638" w:rsidRPr="00672B12">
        <w:rPr>
          <w:rFonts w:ascii="Times New Roman" w:hAnsi="Times New Roman" w:cs="Times New Roman"/>
          <w:sz w:val="24"/>
          <w:szCs w:val="24"/>
        </w:rPr>
        <w:t>my passion to computers.</w:t>
      </w:r>
    </w:p>
    <w:p w:rsidR="007D3EFE" w:rsidRPr="00672B12" w:rsidRDefault="007D3EFE">
      <w:pPr>
        <w:rPr>
          <w:rFonts w:ascii="Times New Roman" w:hAnsi="Times New Roman" w:cs="Times New Roman"/>
          <w:sz w:val="24"/>
          <w:szCs w:val="24"/>
        </w:rPr>
      </w:pPr>
    </w:p>
    <w:p w:rsidR="003B2638" w:rsidRPr="00672B12" w:rsidRDefault="003B2638">
      <w:pPr>
        <w:rPr>
          <w:rFonts w:ascii="Times New Roman" w:hAnsi="Times New Roman" w:cs="Times New Roman"/>
          <w:sz w:val="24"/>
          <w:szCs w:val="24"/>
        </w:rPr>
      </w:pPr>
      <w:r w:rsidRPr="00672B12">
        <w:rPr>
          <w:rFonts w:ascii="Times New Roman" w:hAnsi="Times New Roman" w:cs="Times New Roman"/>
          <w:sz w:val="24"/>
          <w:szCs w:val="24"/>
        </w:rPr>
        <w:t>As time passed</w:t>
      </w:r>
      <w:ins w:id="41" w:author="James" w:date="2015-06-07T17:18:00Z">
        <w:r w:rsidR="003C31EF">
          <w:rPr>
            <w:rFonts w:ascii="Times New Roman" w:hAnsi="Times New Roman" w:cs="Times New Roman"/>
            <w:sz w:val="24"/>
            <w:szCs w:val="24"/>
          </w:rPr>
          <w:t xml:space="preserve"> on</w:t>
        </w:r>
      </w:ins>
      <w:r w:rsidRPr="00672B12">
        <w:rPr>
          <w:rFonts w:ascii="Times New Roman" w:hAnsi="Times New Roman" w:cs="Times New Roman"/>
          <w:sz w:val="24"/>
          <w:szCs w:val="24"/>
        </w:rPr>
        <w:t>, I was</w:t>
      </w:r>
      <w:del w:id="42" w:author="James" w:date="2015-06-07T15:48:00Z">
        <w:r w:rsidRPr="00672B12" w:rsidDel="00B26CEE">
          <w:rPr>
            <w:rFonts w:ascii="Times New Roman" w:hAnsi="Times New Roman" w:cs="Times New Roman"/>
            <w:sz w:val="24"/>
            <w:szCs w:val="24"/>
          </w:rPr>
          <w:delText xml:space="preserve"> lucky to get into</w:delText>
        </w:r>
      </w:del>
      <w:ins w:id="43" w:author="James" w:date="2015-06-07T15:48:00Z">
        <w:r w:rsidR="00B26CEE">
          <w:rPr>
            <w:rFonts w:ascii="Times New Roman" w:hAnsi="Times New Roman" w:cs="Times New Roman"/>
            <w:sz w:val="24"/>
            <w:szCs w:val="24"/>
          </w:rPr>
          <w:t xml:space="preserve"> enrolled to</w:t>
        </w:r>
      </w:ins>
      <w:r w:rsidRPr="00672B12">
        <w:rPr>
          <w:rFonts w:ascii="Times New Roman" w:hAnsi="Times New Roman" w:cs="Times New Roman"/>
          <w:sz w:val="24"/>
          <w:szCs w:val="24"/>
        </w:rPr>
        <w:t xml:space="preserve"> the best high school </w:t>
      </w:r>
      <w:del w:id="44" w:author="James" w:date="2015-06-07T15:48:00Z">
        <w:r w:rsidR="00004CB7" w:rsidRPr="00672B12" w:rsidDel="00B26CEE">
          <w:rPr>
            <w:rFonts w:ascii="Times New Roman" w:hAnsi="Times New Roman" w:cs="Times New Roman"/>
            <w:sz w:val="24"/>
            <w:szCs w:val="24"/>
          </w:rPr>
          <w:delText xml:space="preserve">with a ranking of top 600 </w:delText>
        </w:r>
      </w:del>
      <w:r w:rsidR="00004CB7" w:rsidRPr="00672B12">
        <w:rPr>
          <w:rFonts w:ascii="Times New Roman" w:hAnsi="Times New Roman" w:cs="Times New Roman"/>
          <w:sz w:val="24"/>
          <w:szCs w:val="24"/>
        </w:rPr>
        <w:t xml:space="preserve">in </w:t>
      </w:r>
      <w:del w:id="45" w:author="James" w:date="2015-06-07T15:48:00Z">
        <w:r w:rsidR="00004CB7" w:rsidRPr="00672B12" w:rsidDel="00B26CEE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46" w:author="James" w:date="2015-06-07T15:48:00Z">
        <w:r w:rsidR="00B26CEE">
          <w:rPr>
            <w:rFonts w:ascii="Times New Roman" w:hAnsi="Times New Roman" w:cs="Times New Roman"/>
            <w:sz w:val="24"/>
            <w:szCs w:val="24"/>
          </w:rPr>
          <w:t>our</w:t>
        </w:r>
        <w:r w:rsidR="00B26CEE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004CB7" w:rsidRPr="00672B12">
        <w:rPr>
          <w:rFonts w:ascii="Times New Roman" w:hAnsi="Times New Roman" w:cs="Times New Roman"/>
          <w:sz w:val="24"/>
          <w:szCs w:val="24"/>
        </w:rPr>
        <w:t xml:space="preserve">city. </w:t>
      </w:r>
      <w:del w:id="47" w:author="James" w:date="2015-06-07T15:49:00Z">
        <w:r w:rsidR="00004CB7" w:rsidRPr="00672B12" w:rsidDel="004679BC">
          <w:rPr>
            <w:rFonts w:ascii="Times New Roman" w:hAnsi="Times New Roman" w:cs="Times New Roman"/>
            <w:sz w:val="24"/>
            <w:szCs w:val="24"/>
          </w:rPr>
          <w:delText xml:space="preserve">Because of </w:delText>
        </w:r>
      </w:del>
      <w:ins w:id="48" w:author="James" w:date="2015-06-07T15:49:00Z">
        <w:r w:rsidR="004679BC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r w:rsidR="00004CB7" w:rsidRPr="00672B12">
        <w:rPr>
          <w:rFonts w:ascii="Times New Roman" w:hAnsi="Times New Roman" w:cs="Times New Roman"/>
          <w:sz w:val="24"/>
          <w:szCs w:val="24"/>
        </w:rPr>
        <w:t xml:space="preserve">my </w:t>
      </w:r>
      <w:ins w:id="49" w:author="James" w:date="2015-06-07T17:19:00Z">
        <w:r w:rsidR="007D7380" w:rsidRPr="007D7380">
          <w:rPr>
            <w:rFonts w:ascii="Times New Roman" w:hAnsi="Times New Roman" w:cs="Times New Roman"/>
            <w:sz w:val="24"/>
            <w:szCs w:val="24"/>
          </w:rPr>
          <w:t>a</w:t>
        </w:r>
        <w:r w:rsidR="007D7380">
          <w:rPr>
            <w:rFonts w:ascii="Times New Roman" w:hAnsi="Times New Roman" w:cs="Times New Roman"/>
            <w:sz w:val="24"/>
            <w:szCs w:val="24"/>
          </w:rPr>
          <w:t>s</w:t>
        </w:r>
        <w:r w:rsidR="007D7380" w:rsidRPr="007D7380">
          <w:rPr>
            <w:rFonts w:ascii="Times New Roman" w:hAnsi="Times New Roman" w:cs="Times New Roman"/>
            <w:sz w:val="24"/>
            <w:szCs w:val="24"/>
          </w:rPr>
          <w:t>cending</w:t>
        </w:r>
        <w:r w:rsidR="007D738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004CB7" w:rsidRPr="00672B12">
        <w:rPr>
          <w:rFonts w:ascii="Times New Roman" w:hAnsi="Times New Roman" w:cs="Times New Roman"/>
          <w:sz w:val="24"/>
          <w:szCs w:val="24"/>
        </w:rPr>
        <w:t>interests in mathematics and computer technologies, I joined the Olympiad informatics contest team and</w:t>
      </w:r>
      <w:del w:id="50" w:author="James" w:date="2015-06-07T15:50:00Z">
        <w:r w:rsidR="00004CB7" w:rsidRPr="00672B12" w:rsidDel="004679BC">
          <w:rPr>
            <w:rFonts w:ascii="Times New Roman" w:hAnsi="Times New Roman" w:cs="Times New Roman"/>
            <w:sz w:val="24"/>
            <w:szCs w:val="24"/>
          </w:rPr>
          <w:delText xml:space="preserve"> tried to</w:delText>
        </w:r>
      </w:del>
      <w:r w:rsidR="00004CB7" w:rsidRPr="00672B12">
        <w:rPr>
          <w:rFonts w:ascii="Times New Roman" w:hAnsi="Times New Roman" w:cs="Times New Roman"/>
          <w:sz w:val="24"/>
          <w:szCs w:val="24"/>
        </w:rPr>
        <w:t xml:space="preserve"> </w:t>
      </w:r>
      <w:del w:id="51" w:author="James" w:date="2015-06-07T15:50:00Z">
        <w:r w:rsidR="00004CB7" w:rsidRPr="00672B12" w:rsidDel="004679BC">
          <w:rPr>
            <w:rFonts w:ascii="Times New Roman" w:hAnsi="Times New Roman" w:cs="Times New Roman"/>
            <w:sz w:val="24"/>
            <w:szCs w:val="24"/>
          </w:rPr>
          <w:delText xml:space="preserve">learn </w:delText>
        </w:r>
      </w:del>
      <w:ins w:id="52" w:author="James" w:date="2015-06-07T15:50:00Z">
        <w:r w:rsidR="004679BC">
          <w:rPr>
            <w:rFonts w:ascii="Times New Roman" w:hAnsi="Times New Roman" w:cs="Times New Roman"/>
            <w:sz w:val="24"/>
            <w:szCs w:val="24"/>
          </w:rPr>
          <w:t>improved my knowledge in</w:t>
        </w:r>
        <w:r w:rsidR="004679BC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004CB7" w:rsidRPr="00672B12">
        <w:rPr>
          <w:rFonts w:ascii="Times New Roman" w:hAnsi="Times New Roman" w:cs="Times New Roman"/>
          <w:sz w:val="24"/>
          <w:szCs w:val="24"/>
        </w:rPr>
        <w:t>computer programming</w:t>
      </w:r>
      <w:del w:id="53" w:author="James" w:date="2015-06-07T15:51:00Z">
        <w:r w:rsidR="00004CB7" w:rsidRPr="00672B12" w:rsidDel="004679BC">
          <w:rPr>
            <w:rFonts w:ascii="Times New Roman" w:hAnsi="Times New Roman" w:cs="Times New Roman"/>
            <w:sz w:val="24"/>
            <w:szCs w:val="24"/>
          </w:rPr>
          <w:delText xml:space="preserve"> by myself</w:delText>
        </w:r>
      </w:del>
      <w:r w:rsidR="00004CB7" w:rsidRPr="00672B12">
        <w:rPr>
          <w:rFonts w:ascii="Times New Roman" w:hAnsi="Times New Roman" w:cs="Times New Roman"/>
          <w:sz w:val="24"/>
          <w:szCs w:val="24"/>
        </w:rPr>
        <w:t xml:space="preserve">. </w:t>
      </w:r>
      <w:del w:id="54" w:author="James" w:date="2015-06-07T15:51:00Z">
        <w:r w:rsidR="00004CB7" w:rsidRPr="00672B12" w:rsidDel="004679BC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55" w:author="James" w:date="2015-06-07T15:51:00Z">
        <w:r w:rsidR="004679BC">
          <w:rPr>
            <w:rFonts w:ascii="Times New Roman" w:hAnsi="Times New Roman" w:cs="Times New Roman"/>
            <w:sz w:val="24"/>
            <w:szCs w:val="24"/>
          </w:rPr>
          <w:t>During</w:t>
        </w:r>
        <w:r w:rsidR="004679BC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004CB7" w:rsidRPr="00672B12">
        <w:rPr>
          <w:rFonts w:ascii="Times New Roman" w:hAnsi="Times New Roman" w:cs="Times New Roman"/>
          <w:sz w:val="24"/>
          <w:szCs w:val="24"/>
        </w:rPr>
        <w:t xml:space="preserve">the three years, I </w:t>
      </w:r>
      <w:del w:id="56" w:author="James" w:date="2015-06-07T15:52:00Z">
        <w:r w:rsidR="00004CB7" w:rsidRPr="00672B12" w:rsidDel="004679BC">
          <w:rPr>
            <w:rFonts w:ascii="Times New Roman" w:hAnsi="Times New Roman" w:cs="Times New Roman"/>
            <w:sz w:val="24"/>
            <w:szCs w:val="24"/>
          </w:rPr>
          <w:delText>started from</w:delText>
        </w:r>
      </w:del>
      <w:ins w:id="57" w:author="James" w:date="2015-06-07T15:52:00Z">
        <w:r w:rsidR="004679BC">
          <w:rPr>
            <w:rFonts w:ascii="Times New Roman" w:hAnsi="Times New Roman" w:cs="Times New Roman"/>
            <w:sz w:val="24"/>
            <w:szCs w:val="24"/>
          </w:rPr>
          <w:t>learned</w:t>
        </w:r>
      </w:ins>
      <w:r w:rsidR="00004CB7" w:rsidRPr="00672B12">
        <w:rPr>
          <w:rFonts w:ascii="Times New Roman" w:hAnsi="Times New Roman" w:cs="Times New Roman"/>
          <w:sz w:val="24"/>
          <w:szCs w:val="24"/>
        </w:rPr>
        <w:t xml:space="preserve"> basic algorithms such as depth first search, buil</w:t>
      </w:r>
      <w:ins w:id="58" w:author="James" w:date="2015-06-07T15:53:00Z">
        <w:r w:rsidR="004679BC">
          <w:rPr>
            <w:rFonts w:ascii="Times New Roman" w:hAnsi="Times New Roman" w:cs="Times New Roman"/>
            <w:sz w:val="24"/>
            <w:szCs w:val="24"/>
          </w:rPr>
          <w:t>t</w:t>
        </w:r>
      </w:ins>
      <w:del w:id="59" w:author="James" w:date="2015-06-07T15:53:00Z">
        <w:r w:rsidR="00004CB7" w:rsidRPr="00672B12" w:rsidDel="004679BC">
          <w:rPr>
            <w:rFonts w:ascii="Times New Roman" w:hAnsi="Times New Roman" w:cs="Times New Roman"/>
            <w:sz w:val="24"/>
            <w:szCs w:val="24"/>
          </w:rPr>
          <w:delText>d</w:delText>
        </w:r>
      </w:del>
      <w:del w:id="60" w:author="James" w:date="2015-06-07T15:52:00Z">
        <w:r w:rsidR="00004CB7" w:rsidRPr="00672B12" w:rsidDel="004679BC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="00004CB7" w:rsidRPr="00672B12">
        <w:rPr>
          <w:rFonts w:ascii="Times New Roman" w:hAnsi="Times New Roman" w:cs="Times New Roman"/>
          <w:sz w:val="24"/>
          <w:szCs w:val="24"/>
        </w:rPr>
        <w:t xml:space="preserve"> up my self-learning, researching and docume</w:t>
      </w:r>
      <w:r w:rsidR="00DC1B8D" w:rsidRPr="00672B12">
        <w:rPr>
          <w:rFonts w:ascii="Times New Roman" w:hAnsi="Times New Roman" w:cs="Times New Roman"/>
          <w:sz w:val="24"/>
          <w:szCs w:val="24"/>
        </w:rPr>
        <w:t xml:space="preserve">nt reading skills step by step, </w:t>
      </w:r>
      <w:del w:id="61" w:author="James" w:date="2015-06-07T15:53:00Z">
        <w:r w:rsidR="00DC1B8D" w:rsidRPr="00672B12" w:rsidDel="004679BC">
          <w:rPr>
            <w:rFonts w:ascii="Times New Roman" w:hAnsi="Times New Roman" w:cs="Times New Roman"/>
            <w:sz w:val="24"/>
            <w:szCs w:val="24"/>
          </w:rPr>
          <w:delText>as well as trained my</w:delText>
        </w:r>
      </w:del>
      <w:ins w:id="62" w:author="James" w:date="2015-06-07T15:53:00Z">
        <w:r w:rsidR="004679BC">
          <w:rPr>
            <w:rFonts w:ascii="Times New Roman" w:hAnsi="Times New Roman" w:cs="Times New Roman"/>
            <w:sz w:val="24"/>
            <w:szCs w:val="24"/>
          </w:rPr>
          <w:t>and gained</w:t>
        </w:r>
      </w:ins>
      <w:r w:rsidR="00DC1B8D" w:rsidRPr="00672B12">
        <w:rPr>
          <w:rFonts w:ascii="Times New Roman" w:hAnsi="Times New Roman" w:cs="Times New Roman"/>
          <w:sz w:val="24"/>
          <w:szCs w:val="24"/>
        </w:rPr>
        <w:t xml:space="preserve"> teamwork skills during frequent academic communications with teammates. </w:t>
      </w:r>
      <w:del w:id="63" w:author="James" w:date="2015-06-07T15:55:00Z">
        <w:r w:rsidR="00DC1B8D" w:rsidRPr="00672B12" w:rsidDel="00200C2E">
          <w:rPr>
            <w:rFonts w:ascii="Times New Roman" w:hAnsi="Times New Roman" w:cs="Times New Roman"/>
            <w:sz w:val="24"/>
            <w:szCs w:val="24"/>
          </w:rPr>
          <w:delText>As a turnout</w:delText>
        </w:r>
      </w:del>
      <w:ins w:id="64" w:author="James" w:date="2015-06-07T15:55:00Z">
        <w:r w:rsidR="00200C2E">
          <w:rPr>
            <w:rFonts w:ascii="Times New Roman" w:hAnsi="Times New Roman" w:cs="Times New Roman"/>
            <w:sz w:val="24"/>
            <w:szCs w:val="24"/>
          </w:rPr>
          <w:t>I</w:t>
        </w:r>
      </w:ins>
      <w:ins w:id="65" w:author="James" w:date="2015-06-07T15:56:00Z">
        <w:r w:rsidR="00200C2E">
          <w:rPr>
            <w:rFonts w:ascii="Times New Roman" w:hAnsi="Times New Roman" w:cs="Times New Roman"/>
            <w:sz w:val="24"/>
            <w:szCs w:val="24"/>
          </w:rPr>
          <w:t xml:space="preserve">n addition to </w:t>
        </w:r>
      </w:ins>
      <w:ins w:id="66" w:author="James" w:date="2015-06-07T15:58:00Z">
        <w:r w:rsidR="00200C2E">
          <w:rPr>
            <w:rFonts w:ascii="Times New Roman" w:hAnsi="Times New Roman" w:cs="Times New Roman"/>
            <w:sz w:val="24"/>
            <w:szCs w:val="24"/>
          </w:rPr>
          <w:t>learning basic</w:t>
        </w:r>
      </w:ins>
      <w:ins w:id="67" w:author="James" w:date="2015-06-07T16:00:00Z">
        <w:r w:rsidR="007D7380">
          <w:rPr>
            <w:rFonts w:ascii="Times New Roman" w:hAnsi="Times New Roman" w:cs="Times New Roman"/>
            <w:sz w:val="24"/>
            <w:szCs w:val="24"/>
          </w:rPr>
          <w:t>/</w:t>
        </w:r>
        <w:r w:rsidR="00200C2E">
          <w:rPr>
            <w:rFonts w:ascii="Times New Roman" w:hAnsi="Times New Roman" w:cs="Times New Roman"/>
            <w:sz w:val="24"/>
            <w:szCs w:val="24"/>
          </w:rPr>
          <w:t>advanced</w:t>
        </w:r>
      </w:ins>
      <w:ins w:id="68" w:author="James" w:date="2015-06-07T15:58:00Z">
        <w:r w:rsidR="00200C2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9" w:author="James" w:date="2015-06-07T15:59:00Z">
        <w:r w:rsidR="00200C2E">
          <w:rPr>
            <w:rFonts w:ascii="Times New Roman" w:hAnsi="Times New Roman" w:cs="Times New Roman"/>
            <w:sz w:val="24"/>
            <w:szCs w:val="24"/>
          </w:rPr>
          <w:t>information</w:t>
        </w:r>
      </w:ins>
      <w:ins w:id="70" w:author="James" w:date="2015-06-07T15:58:00Z">
        <w:r w:rsidR="00200C2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1" w:author="James" w:date="2015-06-07T15:59:00Z">
        <w:r w:rsidR="00200C2E">
          <w:rPr>
            <w:rFonts w:ascii="Times New Roman" w:hAnsi="Times New Roman" w:cs="Times New Roman"/>
            <w:sz w:val="24"/>
            <w:szCs w:val="24"/>
          </w:rPr>
          <w:t xml:space="preserve">and skills </w:t>
        </w:r>
      </w:ins>
      <w:ins w:id="72" w:author="James" w:date="2015-06-07T15:58:00Z">
        <w:r w:rsidR="00200C2E">
          <w:rPr>
            <w:rFonts w:ascii="Times New Roman" w:hAnsi="Times New Roman" w:cs="Times New Roman"/>
            <w:sz w:val="24"/>
            <w:szCs w:val="24"/>
          </w:rPr>
          <w:t xml:space="preserve">required for a </w:t>
        </w:r>
      </w:ins>
      <w:ins w:id="73" w:author="James" w:date="2015-06-07T15:59:00Z">
        <w:r w:rsidR="00200C2E">
          <w:rPr>
            <w:rFonts w:ascii="Times New Roman" w:hAnsi="Times New Roman" w:cs="Times New Roman"/>
            <w:sz w:val="24"/>
            <w:szCs w:val="24"/>
          </w:rPr>
          <w:t>professional computer scientist, I</w:t>
        </w:r>
      </w:ins>
      <w:del w:id="74" w:author="James" w:date="2015-06-07T15:56:00Z">
        <w:r w:rsidR="00DC1B8D" w:rsidRPr="00672B12" w:rsidDel="00200C2E">
          <w:rPr>
            <w:rFonts w:ascii="Times New Roman" w:hAnsi="Times New Roman" w:cs="Times New Roman"/>
            <w:sz w:val="24"/>
            <w:szCs w:val="24"/>
          </w:rPr>
          <w:delText xml:space="preserve">, not only did I learned more advanced algorithms, data structures, and </w:delText>
        </w:r>
      </w:del>
      <w:del w:id="75" w:author="James" w:date="2015-06-07T15:59:00Z">
        <w:r w:rsidR="00DC1B8D" w:rsidRPr="00672B12" w:rsidDel="00200C2E">
          <w:rPr>
            <w:rFonts w:ascii="Times New Roman" w:hAnsi="Times New Roman" w:cs="Times New Roman"/>
            <w:sz w:val="24"/>
            <w:szCs w:val="24"/>
          </w:rPr>
          <w:delText>programming skills, but</w:delText>
        </w:r>
      </w:del>
      <w:r w:rsidR="00DC1B8D" w:rsidRPr="00672B12">
        <w:rPr>
          <w:rFonts w:ascii="Times New Roman" w:hAnsi="Times New Roman" w:cs="Times New Roman"/>
          <w:sz w:val="24"/>
          <w:szCs w:val="24"/>
        </w:rPr>
        <w:t xml:space="preserve"> also </w:t>
      </w:r>
      <w:del w:id="76" w:author="James" w:date="2015-06-07T16:00:00Z">
        <w:r w:rsidR="00DC1B8D" w:rsidRPr="00672B12" w:rsidDel="00200C2E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77" w:author="James" w:date="2015-06-07T16:00:00Z">
        <w:r w:rsidR="00200C2E">
          <w:rPr>
            <w:rFonts w:ascii="Times New Roman" w:hAnsi="Times New Roman" w:cs="Times New Roman"/>
            <w:sz w:val="24"/>
            <w:szCs w:val="24"/>
          </w:rPr>
          <w:t>acquired</w:t>
        </w:r>
        <w:r w:rsidR="00200C2E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DC1B8D" w:rsidRPr="00672B12">
        <w:rPr>
          <w:rFonts w:ascii="Times New Roman" w:hAnsi="Times New Roman" w:cs="Times New Roman"/>
          <w:sz w:val="24"/>
          <w:szCs w:val="24"/>
        </w:rPr>
        <w:t>abilities with time management, requirement interpretation and work allocation during</w:t>
      </w:r>
      <w:ins w:id="78" w:author="James" w:date="2015-06-07T16:01:00Z">
        <w:r w:rsidR="00200C2E">
          <w:rPr>
            <w:rFonts w:ascii="Times New Roman" w:hAnsi="Times New Roman" w:cs="Times New Roman"/>
            <w:sz w:val="24"/>
            <w:szCs w:val="24"/>
          </w:rPr>
          <w:t xml:space="preserve"> the</w:t>
        </w:r>
      </w:ins>
      <w:r w:rsidR="00DC1B8D" w:rsidRPr="00672B12">
        <w:rPr>
          <w:rFonts w:ascii="Times New Roman" w:hAnsi="Times New Roman" w:cs="Times New Roman"/>
          <w:sz w:val="24"/>
          <w:szCs w:val="24"/>
        </w:rPr>
        <w:t xml:space="preserve"> intense contests. Most importantly, these experiences </w:t>
      </w:r>
      <w:del w:id="79" w:author="James" w:date="2015-06-07T16:02:00Z">
        <w:r w:rsidR="00DC1B8D" w:rsidRPr="00672B12" w:rsidDel="00200C2E">
          <w:rPr>
            <w:rFonts w:ascii="Times New Roman" w:hAnsi="Times New Roman" w:cs="Times New Roman"/>
            <w:sz w:val="24"/>
            <w:szCs w:val="24"/>
          </w:rPr>
          <w:delText xml:space="preserve">helped </w:delText>
        </w:r>
      </w:del>
      <w:ins w:id="80" w:author="James" w:date="2015-06-07T16:02:00Z">
        <w:r w:rsidR="00200C2E">
          <w:rPr>
            <w:rFonts w:ascii="Times New Roman" w:hAnsi="Times New Roman" w:cs="Times New Roman"/>
            <w:sz w:val="24"/>
            <w:szCs w:val="24"/>
          </w:rPr>
          <w:t>allowed</w:t>
        </w:r>
        <w:r w:rsidR="00200C2E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DC1B8D" w:rsidRPr="00672B12">
        <w:rPr>
          <w:rFonts w:ascii="Times New Roman" w:hAnsi="Times New Roman" w:cs="Times New Roman"/>
          <w:sz w:val="24"/>
          <w:szCs w:val="24"/>
        </w:rPr>
        <w:t xml:space="preserve">me </w:t>
      </w:r>
      <w:ins w:id="81" w:author="James" w:date="2015-06-07T16:02:00Z">
        <w:r w:rsidR="00200C2E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DC1B8D" w:rsidRPr="00672B12">
        <w:rPr>
          <w:rFonts w:ascii="Times New Roman" w:hAnsi="Times New Roman" w:cs="Times New Roman"/>
          <w:sz w:val="24"/>
          <w:szCs w:val="24"/>
        </w:rPr>
        <w:t>understand that algorithms and data structures are the core elements of computer science.</w:t>
      </w:r>
    </w:p>
    <w:p w:rsidR="00DC1B8D" w:rsidRPr="00200C2E" w:rsidRDefault="00DC1B8D">
      <w:pPr>
        <w:rPr>
          <w:rFonts w:ascii="Times New Roman" w:hAnsi="Times New Roman" w:cs="Times New Roman"/>
          <w:sz w:val="24"/>
          <w:szCs w:val="24"/>
          <w:rPrChange w:id="82" w:author="James" w:date="2015-06-07T16:02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DC1B8D" w:rsidRPr="00672B12" w:rsidDel="00235859" w:rsidRDefault="00DC1B8D">
      <w:pPr>
        <w:rPr>
          <w:del w:id="83" w:author="James" w:date="2015-06-07T16:13:00Z"/>
          <w:rFonts w:ascii="Times New Roman" w:hAnsi="Times New Roman" w:cs="Times New Roman"/>
          <w:sz w:val="24"/>
          <w:szCs w:val="24"/>
        </w:rPr>
      </w:pPr>
      <w:del w:id="84" w:author="James" w:date="2015-06-07T16:04:00Z">
        <w:r w:rsidRPr="00672B12" w:rsidDel="00235859">
          <w:rPr>
            <w:rFonts w:ascii="Times New Roman" w:hAnsi="Times New Roman" w:cs="Times New Roman"/>
            <w:sz w:val="24"/>
            <w:szCs w:val="24"/>
          </w:rPr>
          <w:delText>Unlike most of the undergraduate students in China</w:delText>
        </w:r>
      </w:del>
      <w:ins w:id="85" w:author="James" w:date="2015-06-07T16:04:00Z">
        <w:r w:rsidR="00235859">
          <w:rPr>
            <w:rFonts w:ascii="Times New Roman" w:hAnsi="Times New Roman" w:cs="Times New Roman"/>
            <w:sz w:val="24"/>
            <w:szCs w:val="24"/>
          </w:rPr>
          <w:t>In 2014</w:t>
        </w:r>
        <w:r w:rsidR="00235859" w:rsidRPr="007D7380">
          <w:rPr>
            <w:rFonts w:ascii="Times New Roman" w:hAnsi="Times New Roman" w:cs="Times New Roman"/>
            <w:sz w:val="24"/>
            <w:szCs w:val="24"/>
            <w:highlight w:val="yellow"/>
            <w:rPrChange w:id="86" w:author="James" w:date="2015-06-07T17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???</w:t>
        </w:r>
      </w:ins>
      <w:r w:rsidRPr="00672B12">
        <w:rPr>
          <w:rFonts w:ascii="Times New Roman" w:hAnsi="Times New Roman" w:cs="Times New Roman"/>
          <w:sz w:val="24"/>
          <w:szCs w:val="24"/>
        </w:rPr>
        <w:t xml:space="preserve">, I </w:t>
      </w:r>
      <w:del w:id="87" w:author="James" w:date="2015-06-07T16:02:00Z">
        <w:r w:rsidRPr="00672B12" w:rsidDel="00200C2E">
          <w:rPr>
            <w:rFonts w:ascii="Times New Roman" w:hAnsi="Times New Roman" w:cs="Times New Roman"/>
            <w:sz w:val="24"/>
            <w:szCs w:val="24"/>
          </w:rPr>
          <w:delText xml:space="preserve">recently </w:delText>
        </w:r>
      </w:del>
      <w:ins w:id="88" w:author="James" w:date="2015-06-07T16:02:00Z">
        <w:r w:rsidR="00200C2E">
          <w:rPr>
            <w:rFonts w:ascii="Times New Roman" w:hAnsi="Times New Roman" w:cs="Times New Roman"/>
            <w:sz w:val="24"/>
            <w:szCs w:val="24"/>
          </w:rPr>
          <w:t>was</w:t>
        </w:r>
        <w:r w:rsidR="00200C2E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72B12">
        <w:rPr>
          <w:rFonts w:ascii="Times New Roman" w:hAnsi="Times New Roman" w:cs="Times New Roman"/>
          <w:sz w:val="24"/>
          <w:szCs w:val="24"/>
        </w:rPr>
        <w:t>granted</w:t>
      </w:r>
      <w:r w:rsidR="00744AD1">
        <w:rPr>
          <w:rFonts w:ascii="Times New Roman" w:hAnsi="Times New Roman" w:cs="Times New Roman"/>
          <w:sz w:val="24"/>
          <w:szCs w:val="24"/>
        </w:rPr>
        <w:t xml:space="preserve"> </w:t>
      </w:r>
      <w:del w:id="89" w:author="James" w:date="2015-06-07T16:03:00Z">
        <w:r w:rsidR="00744AD1" w:rsidDel="00200C2E">
          <w:rPr>
            <w:rFonts w:ascii="Times New Roman" w:hAnsi="Times New Roman" w:cs="Times New Roman"/>
            <w:sz w:val="24"/>
            <w:szCs w:val="24"/>
          </w:rPr>
          <w:delText>both</w:delText>
        </w:r>
        <w:r w:rsidRPr="00672B12" w:rsidDel="00200C2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72B12">
        <w:rPr>
          <w:rFonts w:ascii="Times New Roman" w:hAnsi="Times New Roman" w:cs="Times New Roman"/>
          <w:sz w:val="24"/>
          <w:szCs w:val="24"/>
        </w:rPr>
        <w:t>my bachelor</w:t>
      </w:r>
      <w:r w:rsidR="00AD55D2">
        <w:rPr>
          <w:rFonts w:ascii="Times New Roman" w:hAnsi="Times New Roman" w:cs="Times New Roman"/>
          <w:sz w:val="24"/>
          <w:szCs w:val="24"/>
        </w:rPr>
        <w:t>’s</w:t>
      </w:r>
      <w:r w:rsidRPr="00672B12">
        <w:rPr>
          <w:rFonts w:ascii="Times New Roman" w:hAnsi="Times New Roman" w:cs="Times New Roman"/>
          <w:sz w:val="24"/>
          <w:szCs w:val="24"/>
        </w:rPr>
        <w:t xml:space="preserve"> degrees in computer science from</w:t>
      </w:r>
      <w:ins w:id="90" w:author="James" w:date="2015-06-07T16:03:00Z">
        <w:r w:rsidR="00200C2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00C2E">
          <w:rPr>
            <w:rFonts w:ascii="Times New Roman" w:hAnsi="Times New Roman" w:cs="Times New Roman"/>
            <w:sz w:val="24"/>
            <w:szCs w:val="24"/>
          </w:rPr>
          <w:t>both</w:t>
        </w:r>
      </w:ins>
      <w:r w:rsidRPr="00672B12">
        <w:rPr>
          <w:rFonts w:ascii="Times New Roman" w:hAnsi="Times New Roman" w:cs="Times New Roman"/>
          <w:sz w:val="24"/>
          <w:szCs w:val="24"/>
        </w:rPr>
        <w:t xml:space="preserve"> George Mason University, Virginia and Southwest </w:t>
      </w:r>
      <w:proofErr w:type="spellStart"/>
      <w:r w:rsidRPr="00672B12">
        <w:rPr>
          <w:rFonts w:ascii="Times New Roman" w:hAnsi="Times New Roman" w:cs="Times New Roman"/>
          <w:sz w:val="24"/>
          <w:szCs w:val="24"/>
        </w:rPr>
        <w:t>Jiaotong</w:t>
      </w:r>
      <w:proofErr w:type="spellEnd"/>
      <w:r w:rsidRPr="00672B12">
        <w:rPr>
          <w:rFonts w:ascii="Times New Roman" w:hAnsi="Times New Roman" w:cs="Times New Roman"/>
          <w:sz w:val="24"/>
          <w:szCs w:val="24"/>
        </w:rPr>
        <w:t xml:space="preserve"> University, China via a dual-degree exchange program. </w:t>
      </w:r>
      <w:r w:rsidR="0063116F" w:rsidRPr="00672B12">
        <w:rPr>
          <w:rFonts w:ascii="Times New Roman" w:hAnsi="Times New Roman" w:cs="Times New Roman"/>
          <w:sz w:val="24"/>
          <w:szCs w:val="24"/>
        </w:rPr>
        <w:t xml:space="preserve">In this program, I completed 90 </w:t>
      </w:r>
      <w:del w:id="91" w:author="James" w:date="2015-06-07T16:05:00Z">
        <w:r w:rsidR="0063116F" w:rsidRPr="00672B12" w:rsidDel="00235859">
          <w:rPr>
            <w:rFonts w:ascii="Times New Roman" w:hAnsi="Times New Roman" w:cs="Times New Roman"/>
            <w:sz w:val="24"/>
            <w:szCs w:val="24"/>
          </w:rPr>
          <w:delText xml:space="preserve">out of 120 </w:delText>
        </w:r>
      </w:del>
      <w:r w:rsidR="0063116F" w:rsidRPr="00672B12">
        <w:rPr>
          <w:rFonts w:ascii="Times New Roman" w:hAnsi="Times New Roman" w:cs="Times New Roman"/>
          <w:sz w:val="24"/>
          <w:szCs w:val="24"/>
        </w:rPr>
        <w:t xml:space="preserve">credits </w:t>
      </w:r>
      <w:del w:id="92" w:author="James" w:date="2015-06-07T16:06:00Z">
        <w:r w:rsidR="0063116F" w:rsidRPr="00672B12" w:rsidDel="00235859">
          <w:rPr>
            <w:rFonts w:ascii="Times New Roman" w:hAnsi="Times New Roman" w:cs="Times New Roman"/>
            <w:sz w:val="24"/>
            <w:szCs w:val="24"/>
          </w:rPr>
          <w:delText xml:space="preserve">that the computer science department required </w:delText>
        </w:r>
      </w:del>
      <w:r w:rsidR="0063116F" w:rsidRPr="00672B12">
        <w:rPr>
          <w:rFonts w:ascii="Times New Roman" w:hAnsi="Times New Roman" w:cs="Times New Roman"/>
          <w:sz w:val="24"/>
          <w:szCs w:val="24"/>
        </w:rPr>
        <w:t xml:space="preserve">in George Mason University </w:t>
      </w:r>
      <w:ins w:id="93" w:author="James" w:date="2015-06-07T16:06:00Z">
        <w:r w:rsidR="00235859">
          <w:rPr>
            <w:rFonts w:ascii="Times New Roman" w:hAnsi="Times New Roman" w:cs="Times New Roman"/>
            <w:sz w:val="24"/>
            <w:szCs w:val="24"/>
          </w:rPr>
          <w:t>with</w:t>
        </w:r>
      </w:ins>
      <w:r w:rsidR="0063116F" w:rsidRPr="00672B12">
        <w:rPr>
          <w:rFonts w:ascii="Times New Roman" w:hAnsi="Times New Roman" w:cs="Times New Roman"/>
          <w:sz w:val="24"/>
          <w:szCs w:val="24"/>
        </w:rPr>
        <w:t>in 2 and a half years and was awarded Dean’s List</w:t>
      </w:r>
      <w:del w:id="94" w:author="James" w:date="2015-06-07T16:07:00Z">
        <w:r w:rsidR="0063116F" w:rsidRPr="00672B12" w:rsidDel="00235859">
          <w:rPr>
            <w:rFonts w:ascii="Times New Roman" w:hAnsi="Times New Roman" w:cs="Times New Roman"/>
            <w:sz w:val="24"/>
            <w:szCs w:val="24"/>
          </w:rPr>
          <w:delText xml:space="preserve"> in both semesters</w:delText>
        </w:r>
      </w:del>
      <w:r w:rsidR="0063116F" w:rsidRPr="00672B12">
        <w:rPr>
          <w:rFonts w:ascii="Times New Roman" w:hAnsi="Times New Roman" w:cs="Times New Roman"/>
          <w:sz w:val="24"/>
          <w:szCs w:val="24"/>
        </w:rPr>
        <w:t xml:space="preserve"> in 2013. At George Mason University, </w:t>
      </w:r>
      <w:ins w:id="95" w:author="James" w:date="2015-06-07T16:10:00Z">
        <w:r w:rsidR="00235859">
          <w:rPr>
            <w:rFonts w:ascii="Times New Roman" w:hAnsi="Times New Roman" w:cs="Times New Roman"/>
            <w:sz w:val="24"/>
            <w:szCs w:val="24"/>
          </w:rPr>
          <w:t xml:space="preserve">I got intensive training to update my </w:t>
        </w:r>
        <w:r w:rsidR="00235859" w:rsidRPr="00672B12">
          <w:rPr>
            <w:rFonts w:ascii="Times New Roman" w:hAnsi="Times New Roman" w:cs="Times New Roman"/>
            <w:sz w:val="24"/>
            <w:szCs w:val="24"/>
          </w:rPr>
          <w:t>concepts and knowledge</w:t>
        </w:r>
        <w:r w:rsidR="00235859">
          <w:rPr>
            <w:rFonts w:ascii="Times New Roman" w:hAnsi="Times New Roman" w:cs="Times New Roman"/>
            <w:sz w:val="24"/>
            <w:szCs w:val="24"/>
          </w:rPr>
          <w:t xml:space="preserve"> in computer s</w:t>
        </w:r>
      </w:ins>
      <w:ins w:id="96" w:author="James" w:date="2015-06-07T16:11:00Z">
        <w:r w:rsidR="00235859">
          <w:rPr>
            <w:rFonts w:ascii="Times New Roman" w:hAnsi="Times New Roman" w:cs="Times New Roman"/>
            <w:sz w:val="24"/>
            <w:szCs w:val="24"/>
          </w:rPr>
          <w:t>c</w:t>
        </w:r>
      </w:ins>
      <w:ins w:id="97" w:author="James" w:date="2015-06-07T16:10:00Z">
        <w:r w:rsidR="00235859">
          <w:rPr>
            <w:rFonts w:ascii="Times New Roman" w:hAnsi="Times New Roman" w:cs="Times New Roman"/>
            <w:sz w:val="24"/>
            <w:szCs w:val="24"/>
          </w:rPr>
          <w:t xml:space="preserve">ience and </w:t>
        </w:r>
      </w:ins>
      <w:ins w:id="98" w:author="James" w:date="2015-06-07T16:11:00Z">
        <w:r w:rsidR="00235859">
          <w:rPr>
            <w:rFonts w:ascii="Times New Roman" w:hAnsi="Times New Roman" w:cs="Times New Roman"/>
            <w:sz w:val="24"/>
            <w:szCs w:val="24"/>
          </w:rPr>
          <w:t xml:space="preserve">seized multiple opportunities to </w:t>
        </w:r>
      </w:ins>
      <w:ins w:id="99" w:author="James" w:date="2015-06-07T16:12:00Z">
        <w:r w:rsidR="00235859" w:rsidRPr="00672B12">
          <w:rPr>
            <w:rFonts w:ascii="Times New Roman" w:hAnsi="Times New Roman" w:cs="Times New Roman"/>
            <w:sz w:val="24"/>
            <w:szCs w:val="24"/>
          </w:rPr>
          <w:t>adapt theoretical knowledge to application</w:t>
        </w:r>
      </w:ins>
      <w:ins w:id="100" w:author="James" w:date="2015-06-07T16:10:00Z">
        <w:r w:rsidR="00235859">
          <w:rPr>
            <w:rFonts w:ascii="Times New Roman" w:hAnsi="Times New Roman" w:cs="Times New Roman"/>
            <w:sz w:val="24"/>
            <w:szCs w:val="24"/>
          </w:rPr>
          <w:t>.</w:t>
        </w:r>
      </w:ins>
      <w:ins w:id="101" w:author="James" w:date="2015-06-07T16:13:00Z">
        <w:r w:rsidR="00235859">
          <w:rPr>
            <w:rFonts w:ascii="Times New Roman" w:hAnsi="Times New Roman" w:cs="Times New Roman" w:hint="eastAsia"/>
            <w:sz w:val="24"/>
            <w:szCs w:val="24"/>
          </w:rPr>
          <w:t xml:space="preserve"> </w:t>
        </w:r>
      </w:ins>
      <w:del w:id="102" w:author="James" w:date="2015-06-07T16:13:00Z">
        <w:r w:rsidR="0063116F" w:rsidRPr="00672B12" w:rsidDel="00235859">
          <w:rPr>
            <w:rFonts w:ascii="Times New Roman" w:hAnsi="Times New Roman" w:cs="Times New Roman"/>
            <w:sz w:val="24"/>
            <w:szCs w:val="24"/>
          </w:rPr>
          <w:delText xml:space="preserve">because American education emphasize more on practical application than intellectual knowledge, not only did I learned about a number of computer science related </w:delText>
        </w:r>
      </w:del>
      <w:del w:id="103" w:author="James" w:date="2015-06-07T16:10:00Z">
        <w:r w:rsidR="0063116F" w:rsidRPr="00672B12" w:rsidDel="00235859">
          <w:rPr>
            <w:rFonts w:ascii="Times New Roman" w:hAnsi="Times New Roman" w:cs="Times New Roman"/>
            <w:sz w:val="24"/>
            <w:szCs w:val="24"/>
          </w:rPr>
          <w:delText xml:space="preserve">concepts and knowledge, </w:delText>
        </w:r>
      </w:del>
      <w:del w:id="104" w:author="James" w:date="2015-06-07T16:13:00Z">
        <w:r w:rsidR="0063116F" w:rsidRPr="00672B12" w:rsidDel="00235859">
          <w:rPr>
            <w:rFonts w:ascii="Times New Roman" w:hAnsi="Times New Roman" w:cs="Times New Roman"/>
            <w:sz w:val="24"/>
            <w:szCs w:val="24"/>
          </w:rPr>
          <w:delText>but also have extensively acquired the ability to</w:delText>
        </w:r>
      </w:del>
      <w:del w:id="105" w:author="James" w:date="2015-06-07T16:12:00Z">
        <w:r w:rsidR="0063116F" w:rsidRPr="00672B12" w:rsidDel="00235859">
          <w:rPr>
            <w:rFonts w:ascii="Times New Roman" w:hAnsi="Times New Roman" w:cs="Times New Roman"/>
            <w:sz w:val="24"/>
            <w:szCs w:val="24"/>
          </w:rPr>
          <w:delText xml:space="preserve"> adapt theoretical knowledge to application</w:delText>
        </w:r>
      </w:del>
      <w:del w:id="106" w:author="James" w:date="2015-06-07T16:13:00Z">
        <w:r w:rsidR="0063116F" w:rsidRPr="00672B12" w:rsidDel="00235859">
          <w:rPr>
            <w:rFonts w:ascii="Times New Roman" w:hAnsi="Times New Roman" w:cs="Times New Roman"/>
            <w:sz w:val="24"/>
            <w:szCs w:val="24"/>
          </w:rPr>
          <w:delText>, which enhanced my research and teamwork skills and laid a solid foundation for my professional career. Besides, I became so adapted to the living and learning environment in the United States that I will not have the obstacles that newcomers usually have. Therefore, I can devote myself into the academic study more easily and quickly.</w:delText>
        </w:r>
      </w:del>
    </w:p>
    <w:p w:rsidR="0063116F" w:rsidRPr="00672B12" w:rsidDel="00235859" w:rsidRDefault="0063116F">
      <w:pPr>
        <w:rPr>
          <w:del w:id="107" w:author="James" w:date="2015-06-07T16:13:00Z"/>
          <w:rFonts w:ascii="Times New Roman" w:hAnsi="Times New Roman" w:cs="Times New Roman"/>
          <w:sz w:val="24"/>
          <w:szCs w:val="24"/>
        </w:rPr>
      </w:pPr>
    </w:p>
    <w:p w:rsidR="0063116F" w:rsidRPr="00672B12" w:rsidRDefault="0063116F" w:rsidP="00BE7947">
      <w:pPr>
        <w:rPr>
          <w:rFonts w:ascii="Times New Roman" w:hAnsi="Times New Roman" w:cs="Times New Roman"/>
          <w:sz w:val="24"/>
          <w:szCs w:val="24"/>
        </w:rPr>
        <w:pPrChange w:id="108" w:author="James" w:date="2015-06-07T16:24:00Z">
          <w:pPr/>
        </w:pPrChange>
      </w:pPr>
      <w:del w:id="109" w:author="James" w:date="2015-06-07T16:13:00Z">
        <w:r w:rsidRPr="00672B12" w:rsidDel="00235859">
          <w:rPr>
            <w:rFonts w:ascii="Times New Roman" w:hAnsi="Times New Roman" w:cs="Times New Roman"/>
            <w:sz w:val="24"/>
            <w:szCs w:val="24"/>
          </w:rPr>
          <w:delText>Noticeably</w:delText>
        </w:r>
      </w:del>
      <w:ins w:id="110" w:author="James" w:date="2015-06-07T16:13:00Z">
        <w:r w:rsidR="00235859">
          <w:rPr>
            <w:rFonts w:ascii="Times New Roman" w:hAnsi="Times New Roman" w:cs="Times New Roman"/>
            <w:sz w:val="24"/>
            <w:szCs w:val="24"/>
          </w:rPr>
          <w:t>For example</w:t>
        </w:r>
      </w:ins>
      <w:r w:rsidRPr="00672B12">
        <w:rPr>
          <w:rFonts w:ascii="Times New Roman" w:hAnsi="Times New Roman" w:cs="Times New Roman"/>
          <w:sz w:val="24"/>
          <w:szCs w:val="24"/>
        </w:rPr>
        <w:t xml:space="preserve">, </w:t>
      </w:r>
      <w:del w:id="111" w:author="James" w:date="2015-06-07T16:25:00Z">
        <w:r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when </w:delText>
        </w:r>
      </w:del>
      <w:ins w:id="112" w:author="James" w:date="2015-06-07T16:25:00Z">
        <w:r w:rsidR="00BE7947">
          <w:rPr>
            <w:rFonts w:ascii="Times New Roman" w:hAnsi="Times New Roman" w:cs="Times New Roman"/>
            <w:sz w:val="24"/>
            <w:szCs w:val="24"/>
          </w:rPr>
          <w:t>like most</w:t>
        </w:r>
        <w:r w:rsidR="00BE7947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3" w:author="James" w:date="2015-06-07T16:17:00Z">
        <w:r w:rsidR="008C5774">
          <w:rPr>
            <w:rFonts w:ascii="Times New Roman" w:hAnsi="Times New Roman" w:cs="Times New Roman"/>
            <w:sz w:val="24"/>
            <w:szCs w:val="24"/>
          </w:rPr>
          <w:t>fresh</w:t>
        </w:r>
        <w:r w:rsidR="008C5774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C5774">
          <w:rPr>
            <w:rFonts w:ascii="Times New Roman" w:hAnsi="Times New Roman" w:cs="Times New Roman"/>
            <w:sz w:val="24"/>
            <w:szCs w:val="24"/>
          </w:rPr>
          <w:t>Chi</w:t>
        </w:r>
      </w:ins>
      <w:ins w:id="114" w:author="James" w:date="2015-06-07T16:18:00Z">
        <w:r w:rsidR="008C5774">
          <w:rPr>
            <w:rFonts w:ascii="Times New Roman" w:hAnsi="Times New Roman" w:cs="Times New Roman"/>
            <w:sz w:val="24"/>
            <w:szCs w:val="24"/>
          </w:rPr>
          <w:t>n</w:t>
        </w:r>
      </w:ins>
      <w:ins w:id="115" w:author="James" w:date="2015-06-07T16:17:00Z">
        <w:r w:rsidR="008C5774">
          <w:rPr>
            <w:rFonts w:ascii="Times New Roman" w:hAnsi="Times New Roman" w:cs="Times New Roman"/>
            <w:sz w:val="24"/>
            <w:szCs w:val="24"/>
          </w:rPr>
          <w:t>ese</w:t>
        </w:r>
        <w:r w:rsidR="008C5774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72B12">
        <w:rPr>
          <w:rFonts w:ascii="Times New Roman" w:hAnsi="Times New Roman" w:cs="Times New Roman"/>
          <w:sz w:val="24"/>
          <w:szCs w:val="24"/>
        </w:rPr>
        <w:t>students</w:t>
      </w:r>
      <w:ins w:id="116" w:author="James" w:date="2015-06-07T16:25:00Z">
        <w:r w:rsidR="00BE7947">
          <w:rPr>
            <w:rFonts w:ascii="Times New Roman" w:hAnsi="Times New Roman" w:cs="Times New Roman"/>
            <w:sz w:val="24"/>
            <w:szCs w:val="24"/>
          </w:rPr>
          <w:t xml:space="preserve"> who</w:t>
        </w:r>
      </w:ins>
      <w:ins w:id="117" w:author="James" w:date="2015-06-07T16:15:00Z">
        <w:r w:rsidR="008C577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18" w:author="James" w:date="2015-06-07T16:17:00Z">
        <w:r w:rsidRPr="00672B12" w:rsidDel="008C5774">
          <w:rPr>
            <w:rFonts w:ascii="Times New Roman" w:hAnsi="Times New Roman" w:cs="Times New Roman"/>
            <w:sz w:val="24"/>
            <w:szCs w:val="24"/>
          </w:rPr>
          <w:delText xml:space="preserve"> from China </w:delText>
        </w:r>
      </w:del>
      <w:ins w:id="119" w:author="James" w:date="2015-06-07T16:16:00Z">
        <w:r w:rsidR="008C5774" w:rsidRPr="00672B12">
          <w:rPr>
            <w:rFonts w:ascii="Times New Roman" w:hAnsi="Times New Roman" w:cs="Times New Roman"/>
            <w:sz w:val="24"/>
            <w:szCs w:val="24"/>
          </w:rPr>
          <w:t xml:space="preserve">had a hard time </w:t>
        </w:r>
      </w:ins>
      <w:ins w:id="120" w:author="James" w:date="2015-06-07T16:25:00Z">
        <w:r w:rsidR="00BE7947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ins w:id="121" w:author="James" w:date="2015-06-07T16:16:00Z">
        <w:r w:rsidR="00BE7947">
          <w:rPr>
            <w:rFonts w:ascii="Times New Roman" w:hAnsi="Times New Roman" w:cs="Times New Roman"/>
            <w:sz w:val="24"/>
            <w:szCs w:val="24"/>
          </w:rPr>
          <w:t>figure</w:t>
        </w:r>
        <w:r w:rsidR="008C5774" w:rsidRPr="00672B12">
          <w:rPr>
            <w:rFonts w:ascii="Times New Roman" w:hAnsi="Times New Roman" w:cs="Times New Roman"/>
            <w:sz w:val="24"/>
            <w:szCs w:val="24"/>
          </w:rPr>
          <w:t xml:space="preserve"> out the best schedules </w:t>
        </w:r>
      </w:ins>
      <w:ins w:id="122" w:author="James" w:date="2015-06-07T16:19:00Z">
        <w:r w:rsidR="008C5774">
          <w:rPr>
            <w:rFonts w:ascii="Times New Roman" w:hAnsi="Times New Roman" w:cs="Times New Roman"/>
            <w:sz w:val="24"/>
            <w:szCs w:val="24"/>
          </w:rPr>
          <w:t xml:space="preserve">for course selection </w:t>
        </w:r>
      </w:ins>
      <w:ins w:id="123" w:author="James" w:date="2015-06-07T16:16:00Z">
        <w:r w:rsidR="008C5774" w:rsidRPr="00672B12">
          <w:rPr>
            <w:rFonts w:ascii="Times New Roman" w:hAnsi="Times New Roman" w:cs="Times New Roman"/>
            <w:sz w:val="24"/>
            <w:szCs w:val="24"/>
          </w:rPr>
          <w:t>or worr</w:t>
        </w:r>
      </w:ins>
      <w:ins w:id="124" w:author="James" w:date="2015-06-07T16:18:00Z">
        <w:r w:rsidR="008C5774">
          <w:rPr>
            <w:rFonts w:ascii="Times New Roman" w:hAnsi="Times New Roman" w:cs="Times New Roman"/>
            <w:sz w:val="24"/>
            <w:szCs w:val="24"/>
          </w:rPr>
          <w:t>y</w:t>
        </w:r>
      </w:ins>
      <w:ins w:id="125" w:author="James" w:date="2015-06-07T16:16:00Z">
        <w:r w:rsidR="008C5774" w:rsidRPr="00672B12">
          <w:rPr>
            <w:rFonts w:ascii="Times New Roman" w:hAnsi="Times New Roman" w:cs="Times New Roman"/>
            <w:sz w:val="24"/>
            <w:szCs w:val="24"/>
          </w:rPr>
          <w:t>i</w:t>
        </w:r>
      </w:ins>
      <w:ins w:id="126" w:author="James" w:date="2015-06-07T16:18:00Z">
        <w:r w:rsidR="008C5774">
          <w:rPr>
            <w:rFonts w:ascii="Times New Roman" w:hAnsi="Times New Roman" w:cs="Times New Roman"/>
            <w:sz w:val="24"/>
            <w:szCs w:val="24"/>
          </w:rPr>
          <w:t>ng</w:t>
        </w:r>
      </w:ins>
      <w:ins w:id="127" w:author="James" w:date="2015-06-07T16:16:00Z">
        <w:r w:rsidR="008C5774" w:rsidRPr="00672B12">
          <w:rPr>
            <w:rFonts w:ascii="Times New Roman" w:hAnsi="Times New Roman" w:cs="Times New Roman"/>
            <w:sz w:val="24"/>
            <w:szCs w:val="24"/>
          </w:rPr>
          <w:t xml:space="preserve"> about</w:t>
        </w:r>
      </w:ins>
      <w:ins w:id="128" w:author="James" w:date="2015-06-07T16:19:00Z">
        <w:r w:rsidR="008C5774">
          <w:rPr>
            <w:rFonts w:ascii="Times New Roman" w:hAnsi="Times New Roman" w:cs="Times New Roman"/>
            <w:sz w:val="24"/>
            <w:szCs w:val="24"/>
          </w:rPr>
          <w:t xml:space="preserve"> various</w:t>
        </w:r>
      </w:ins>
      <w:ins w:id="129" w:author="James" w:date="2015-06-07T16:16:00Z">
        <w:r w:rsidR="008C5774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0" w:author="James" w:date="2015-06-07T16:19:00Z">
        <w:r w:rsidR="008C5774" w:rsidRPr="00672B12">
          <w:rPr>
            <w:rFonts w:ascii="Times New Roman" w:hAnsi="Times New Roman" w:cs="Times New Roman"/>
            <w:sz w:val="24"/>
            <w:szCs w:val="24"/>
          </w:rPr>
          <w:t>deadlines</w:t>
        </w:r>
        <w:r w:rsidR="008C5774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1" w:author="James" w:date="2015-06-07T16:20:00Z">
        <w:r w:rsidR="008C5774">
          <w:rPr>
            <w:rFonts w:ascii="Times New Roman" w:hAnsi="Times New Roman" w:cs="Times New Roman"/>
            <w:sz w:val="24"/>
            <w:szCs w:val="24"/>
          </w:rPr>
          <w:t xml:space="preserve">for school activities, </w:t>
        </w:r>
      </w:ins>
      <w:ins w:id="132" w:author="James" w:date="2015-06-07T16:21:00Z">
        <w:r w:rsidR="008C5774" w:rsidRPr="00672B12">
          <w:rPr>
            <w:rFonts w:ascii="Times New Roman" w:hAnsi="Times New Roman" w:cs="Times New Roman"/>
            <w:sz w:val="24"/>
            <w:szCs w:val="24"/>
          </w:rPr>
          <w:t xml:space="preserve">I </w:t>
        </w:r>
        <w:r w:rsidR="008C5774">
          <w:rPr>
            <w:rFonts w:ascii="Times New Roman" w:hAnsi="Times New Roman" w:cs="Times New Roman"/>
            <w:sz w:val="24"/>
            <w:szCs w:val="24"/>
          </w:rPr>
          <w:t xml:space="preserve">had </w:t>
        </w:r>
        <w:r w:rsidR="008C5774">
          <w:rPr>
            <w:rFonts w:ascii="Times New Roman" w:hAnsi="Times New Roman" w:cs="Times New Roman"/>
            <w:sz w:val="24"/>
            <w:szCs w:val="24"/>
          </w:rPr>
          <w:t>similar</w:t>
        </w:r>
        <w:r w:rsidR="008C5774" w:rsidRPr="00672B12">
          <w:rPr>
            <w:rFonts w:ascii="Times New Roman" w:hAnsi="Times New Roman" w:cs="Times New Roman"/>
            <w:sz w:val="24"/>
            <w:szCs w:val="24"/>
          </w:rPr>
          <w:t xml:space="preserve"> experience</w:t>
        </w:r>
      </w:ins>
      <w:ins w:id="133" w:author="James" w:date="2015-06-07T16:16:00Z">
        <w:r w:rsidR="008C5774" w:rsidRPr="00672B12">
          <w:rPr>
            <w:rFonts w:ascii="Times New Roman" w:hAnsi="Times New Roman" w:cs="Times New Roman"/>
            <w:sz w:val="24"/>
            <w:szCs w:val="24"/>
          </w:rPr>
          <w:t>.</w:t>
        </w:r>
      </w:ins>
      <w:ins w:id="134" w:author="James" w:date="2015-06-07T16:21:00Z">
        <w:r w:rsidR="008C5774">
          <w:rPr>
            <w:rFonts w:ascii="Times New Roman" w:hAnsi="Times New Roman" w:cs="Times New Roman"/>
            <w:sz w:val="24"/>
            <w:szCs w:val="24"/>
          </w:rPr>
          <w:t xml:space="preserve"> T</w:t>
        </w:r>
      </w:ins>
      <w:ins w:id="135" w:author="James" w:date="2015-06-07T16:22:00Z">
        <w:r w:rsidR="008C5774">
          <w:rPr>
            <w:rFonts w:ascii="Times New Roman" w:hAnsi="Times New Roman" w:cs="Times New Roman"/>
            <w:sz w:val="24"/>
            <w:szCs w:val="24"/>
          </w:rPr>
          <w:t xml:space="preserve">o overcome the hassle, </w:t>
        </w:r>
      </w:ins>
      <w:ins w:id="136" w:author="James" w:date="2015-06-07T16:24:00Z">
        <w:r w:rsidR="00BE7947">
          <w:rPr>
            <w:rFonts w:ascii="Times New Roman" w:hAnsi="Times New Roman" w:cs="Times New Roman"/>
            <w:sz w:val="24"/>
            <w:szCs w:val="24"/>
          </w:rPr>
          <w:t xml:space="preserve">I </w:t>
        </w:r>
      </w:ins>
      <w:del w:id="137" w:author="James" w:date="2015-06-07T16:24:00Z">
        <w:r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realized that in American universities we </w:delText>
        </w:r>
        <w:r w:rsidR="00E94FF7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have complete control of designing and scheduling our own class timesheets, many of them </w:delText>
        </w:r>
      </w:del>
      <w:del w:id="138" w:author="James" w:date="2015-06-07T16:16:00Z">
        <w:r w:rsidR="00E94FF7" w:rsidRPr="00672B12" w:rsidDel="008C5774">
          <w:rPr>
            <w:rFonts w:ascii="Times New Roman" w:hAnsi="Times New Roman" w:cs="Times New Roman"/>
            <w:sz w:val="24"/>
            <w:szCs w:val="24"/>
          </w:rPr>
          <w:delText xml:space="preserve">had a hard time figuring out the best schedules or worried about missing the registration deadlines, or even trying to enroll the classes that are taught by professors with high </w:delText>
        </w:r>
        <w:r w:rsidR="00E94FF7" w:rsidRPr="00672B12" w:rsidDel="008C5774">
          <w:rPr>
            <w:rFonts w:ascii="Times New Roman" w:hAnsi="Times New Roman" w:cs="Times New Roman"/>
            <w:sz w:val="24"/>
            <w:szCs w:val="24"/>
          </w:rPr>
          <w:lastRenderedPageBreak/>
          <w:delText xml:space="preserve">scores on ratemyprofessors.com. </w:delText>
        </w:r>
      </w:del>
      <w:del w:id="139" w:author="James" w:date="2015-06-07T16:24:00Z">
        <w:r w:rsidR="00E94FF7" w:rsidRPr="00672B12" w:rsidDel="00BE7947">
          <w:rPr>
            <w:rFonts w:ascii="Times New Roman" w:hAnsi="Times New Roman" w:cs="Times New Roman"/>
            <w:sz w:val="24"/>
            <w:szCs w:val="24"/>
          </w:rPr>
          <w:delText>I have also</w:delText>
        </w:r>
        <w:r w:rsidR="009E54A3" w:rsidDel="00BE7947">
          <w:rPr>
            <w:rFonts w:ascii="Times New Roman" w:hAnsi="Times New Roman" w:cs="Times New Roman"/>
            <w:sz w:val="24"/>
            <w:szCs w:val="24"/>
          </w:rPr>
          <w:delText xml:space="preserve"> had the same</w:delText>
        </w:r>
        <w:r w:rsidR="00E94FF7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 experience, except that I solved the problem by developing</w:delText>
        </w:r>
      </w:del>
      <w:ins w:id="140" w:author="James" w:date="2015-06-07T16:24:00Z">
        <w:r w:rsidR="00BE7947">
          <w:rPr>
            <w:rFonts w:ascii="Times New Roman" w:hAnsi="Times New Roman" w:cs="Times New Roman"/>
            <w:sz w:val="24"/>
            <w:szCs w:val="24"/>
          </w:rPr>
          <w:t>designed</w:t>
        </w:r>
      </w:ins>
      <w:r w:rsidR="00E94FF7" w:rsidRPr="00672B12">
        <w:rPr>
          <w:rFonts w:ascii="Times New Roman" w:hAnsi="Times New Roman" w:cs="Times New Roman"/>
          <w:sz w:val="24"/>
          <w:szCs w:val="24"/>
        </w:rPr>
        <w:t xml:space="preserve"> a software application to automatically generate all </w:t>
      </w:r>
      <w:del w:id="141" w:author="James" w:date="2015-06-07T16:24:00Z">
        <w:r w:rsidR="00E94FF7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E94FF7" w:rsidRPr="00672B12">
        <w:rPr>
          <w:rFonts w:ascii="Times New Roman" w:hAnsi="Times New Roman" w:cs="Times New Roman"/>
          <w:sz w:val="24"/>
          <w:szCs w:val="24"/>
        </w:rPr>
        <w:t>possible class</w:t>
      </w:r>
      <w:ins w:id="142" w:author="James" w:date="2015-06-07T16:26:00Z">
        <w:r w:rsidR="00BE7947">
          <w:rPr>
            <w:rFonts w:ascii="Times New Roman" w:hAnsi="Times New Roman" w:cs="Times New Roman"/>
            <w:sz w:val="24"/>
            <w:szCs w:val="24"/>
          </w:rPr>
          <w:t>-</w:t>
        </w:r>
      </w:ins>
      <w:del w:id="143" w:author="James" w:date="2015-06-07T16:26:00Z">
        <w:r w:rsidR="00E94FF7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E94FF7" w:rsidRPr="00672B12">
        <w:rPr>
          <w:rFonts w:ascii="Times New Roman" w:hAnsi="Times New Roman" w:cs="Times New Roman"/>
          <w:sz w:val="24"/>
          <w:szCs w:val="24"/>
        </w:rPr>
        <w:t xml:space="preserve">scheduling solutions based on customized user preferences, such as </w:t>
      </w:r>
      <w:del w:id="144" w:author="James" w:date="2015-06-07T16:26:00Z">
        <w:r w:rsidR="00E94FF7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do </w:delText>
        </w:r>
      </w:del>
      <w:r w:rsidR="00E94FF7" w:rsidRPr="00672B12">
        <w:rPr>
          <w:rFonts w:ascii="Times New Roman" w:hAnsi="Times New Roman" w:cs="Times New Roman"/>
          <w:sz w:val="24"/>
          <w:szCs w:val="24"/>
        </w:rPr>
        <w:t xml:space="preserve">not </w:t>
      </w:r>
      <w:ins w:id="145" w:author="James" w:date="2015-06-07T16:26:00Z">
        <w:r w:rsidR="00BE7947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r w:rsidR="00E94FF7" w:rsidRPr="00672B12">
        <w:rPr>
          <w:rFonts w:ascii="Times New Roman" w:hAnsi="Times New Roman" w:cs="Times New Roman"/>
          <w:sz w:val="24"/>
          <w:szCs w:val="24"/>
        </w:rPr>
        <w:t xml:space="preserve">take morning classes </w:t>
      </w:r>
      <w:del w:id="146" w:author="James" w:date="2015-06-07T16:27:00Z">
        <w:r w:rsidR="00E94FF7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147" w:author="James" w:date="2015-06-07T16:27:00Z">
        <w:r w:rsidR="00BE7947">
          <w:rPr>
            <w:rFonts w:ascii="Times New Roman" w:hAnsi="Times New Roman" w:cs="Times New Roman"/>
            <w:sz w:val="24"/>
            <w:szCs w:val="24"/>
          </w:rPr>
          <w:t>or</w:t>
        </w:r>
        <w:r w:rsidR="00BE7947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E94FF7" w:rsidRPr="00672B12">
        <w:rPr>
          <w:rFonts w:ascii="Times New Roman" w:hAnsi="Times New Roman" w:cs="Times New Roman"/>
          <w:sz w:val="24"/>
          <w:szCs w:val="24"/>
        </w:rPr>
        <w:t>condense all the classes into 4 days. To begin with, I created two web crawler programs, one for gathering data related to George Mason University instructors from ratemyprofessors.com, the other for collecting course data from the university website, and yield</w:t>
      </w:r>
      <w:ins w:id="148" w:author="James" w:date="2015-06-07T16:28:00Z">
        <w:r w:rsidR="00BE7947">
          <w:rPr>
            <w:rFonts w:ascii="Times New Roman" w:hAnsi="Times New Roman" w:cs="Times New Roman"/>
            <w:sz w:val="24"/>
            <w:szCs w:val="24"/>
          </w:rPr>
          <w:t>ed</w:t>
        </w:r>
      </w:ins>
      <w:r w:rsidR="00E94FF7" w:rsidRPr="00672B12">
        <w:rPr>
          <w:rFonts w:ascii="Times New Roman" w:hAnsi="Times New Roman" w:cs="Times New Roman"/>
          <w:sz w:val="24"/>
          <w:szCs w:val="24"/>
        </w:rPr>
        <w:t xml:space="preserve"> useful information by analyzing the DOM trees</w:t>
      </w:r>
      <w:r w:rsidR="006B36DB" w:rsidRPr="00672B12">
        <w:rPr>
          <w:rFonts w:ascii="Times New Roman" w:hAnsi="Times New Roman" w:cs="Times New Roman"/>
          <w:sz w:val="24"/>
          <w:szCs w:val="24"/>
        </w:rPr>
        <w:t xml:space="preserve"> from the data collected. Then I </w:t>
      </w:r>
      <w:del w:id="149" w:author="James" w:date="2015-06-07T16:28:00Z">
        <w:r w:rsidR="006B36DB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designed </w:delText>
        </w:r>
      </w:del>
      <w:ins w:id="150" w:author="James" w:date="2015-06-07T16:28:00Z">
        <w:r w:rsidR="00BE7947">
          <w:rPr>
            <w:rFonts w:ascii="Times New Roman" w:hAnsi="Times New Roman" w:cs="Times New Roman"/>
            <w:sz w:val="24"/>
            <w:szCs w:val="24"/>
          </w:rPr>
          <w:t>adopted</w:t>
        </w:r>
        <w:r w:rsidR="00BE7947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B36DB" w:rsidRPr="00672B12">
        <w:rPr>
          <w:rFonts w:ascii="Times New Roman" w:hAnsi="Times New Roman" w:cs="Times New Roman"/>
          <w:sz w:val="24"/>
          <w:szCs w:val="24"/>
        </w:rPr>
        <w:t xml:space="preserve">an evaluation algorithm </w:t>
      </w:r>
      <w:del w:id="151" w:author="James" w:date="2015-06-07T16:30:00Z">
        <w:r w:rsidR="006B36DB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using </w:delText>
        </w:r>
      </w:del>
      <w:ins w:id="152" w:author="James" w:date="2015-06-07T16:31:00Z">
        <w:r w:rsidR="00BE7947">
          <w:rPr>
            <w:rFonts w:ascii="Times New Roman" w:hAnsi="Times New Roman" w:cs="Times New Roman"/>
            <w:sz w:val="24"/>
            <w:szCs w:val="24"/>
          </w:rPr>
          <w:t>from</w:t>
        </w:r>
      </w:ins>
      <w:ins w:id="153" w:author="James" w:date="2015-06-07T16:30:00Z">
        <w:r w:rsidR="00BE7947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54" w:author="James" w:date="2015-06-07T16:30:00Z">
        <w:r w:rsidR="006B36DB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55" w:author="James" w:date="2015-06-07T16:30:00Z">
        <w:r w:rsidR="00BE7947">
          <w:rPr>
            <w:rFonts w:ascii="Times New Roman" w:hAnsi="Times New Roman" w:cs="Times New Roman"/>
            <w:sz w:val="24"/>
            <w:szCs w:val="24"/>
          </w:rPr>
          <w:t>previously</w:t>
        </w:r>
        <w:r w:rsidR="00BE7947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E7947">
          <w:rPr>
            <w:rFonts w:ascii="Times New Roman" w:hAnsi="Times New Roman" w:cs="Times New Roman"/>
            <w:sz w:val="24"/>
            <w:szCs w:val="24"/>
          </w:rPr>
          <w:t>collected</w:t>
        </w:r>
        <w:r w:rsidR="00BE7947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B36DB" w:rsidRPr="00672B12">
        <w:rPr>
          <w:rFonts w:ascii="Times New Roman" w:hAnsi="Times New Roman" w:cs="Times New Roman"/>
          <w:sz w:val="24"/>
          <w:szCs w:val="24"/>
        </w:rPr>
        <w:t xml:space="preserve">information </w:t>
      </w:r>
      <w:del w:id="156" w:author="James" w:date="2015-06-07T16:29:00Z">
        <w:r w:rsidR="006B36DB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from </w:delText>
        </w:r>
      </w:del>
      <w:del w:id="157" w:author="James" w:date="2015-06-07T16:30:00Z">
        <w:r w:rsidR="006B36DB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before </w:delText>
        </w:r>
      </w:del>
      <w:r w:rsidR="006B36DB" w:rsidRPr="00672B12">
        <w:rPr>
          <w:rFonts w:ascii="Times New Roman" w:hAnsi="Times New Roman" w:cs="Times New Roman"/>
          <w:sz w:val="24"/>
          <w:szCs w:val="24"/>
        </w:rPr>
        <w:t>to calculate the value of a specific timesheet based on the preference</w:t>
      </w:r>
      <w:ins w:id="158" w:author="James" w:date="2015-06-07T16:31:00Z">
        <w:r w:rsidR="00BE7947">
          <w:rPr>
            <w:rFonts w:ascii="Times New Roman" w:hAnsi="Times New Roman" w:cs="Times New Roman"/>
            <w:sz w:val="24"/>
            <w:szCs w:val="24"/>
          </w:rPr>
          <w:t>s</w:t>
        </w:r>
      </w:ins>
      <w:r w:rsidR="006B36DB" w:rsidRPr="00672B12">
        <w:rPr>
          <w:rFonts w:ascii="Times New Roman" w:hAnsi="Times New Roman" w:cs="Times New Roman"/>
          <w:sz w:val="24"/>
          <w:szCs w:val="24"/>
        </w:rPr>
        <w:t xml:space="preserve"> given by the </w:t>
      </w:r>
      <w:ins w:id="159" w:author="James" w:date="2015-06-07T16:31:00Z">
        <w:r w:rsidR="00BE7947">
          <w:rPr>
            <w:rFonts w:ascii="Times New Roman" w:hAnsi="Times New Roman" w:cs="Times New Roman"/>
            <w:sz w:val="24"/>
            <w:szCs w:val="24"/>
          </w:rPr>
          <w:t>“</w:t>
        </w:r>
      </w:ins>
      <w:r w:rsidR="006B36DB" w:rsidRPr="00672B12">
        <w:rPr>
          <w:rFonts w:ascii="Times New Roman" w:hAnsi="Times New Roman" w:cs="Times New Roman"/>
          <w:sz w:val="24"/>
          <w:szCs w:val="24"/>
        </w:rPr>
        <w:t>users</w:t>
      </w:r>
      <w:ins w:id="160" w:author="James" w:date="2015-06-07T16:31:00Z">
        <w:r w:rsidR="00BE7947">
          <w:rPr>
            <w:rFonts w:ascii="Times New Roman" w:hAnsi="Times New Roman" w:cs="Times New Roman"/>
            <w:sz w:val="24"/>
            <w:szCs w:val="24"/>
          </w:rPr>
          <w:t>”</w:t>
        </w:r>
      </w:ins>
      <w:r w:rsidR="006B36DB" w:rsidRPr="00672B12">
        <w:rPr>
          <w:rFonts w:ascii="Times New Roman" w:hAnsi="Times New Roman" w:cs="Times New Roman"/>
          <w:sz w:val="24"/>
          <w:szCs w:val="24"/>
        </w:rPr>
        <w:t xml:space="preserve">, and run a simple searching algorithm with a few pruning strategies to generate the top schedules. Even though I </w:t>
      </w:r>
      <w:del w:id="161" w:author="James" w:date="2015-06-07T16:32:00Z">
        <w:r w:rsidR="006B36DB" w:rsidRPr="00672B12" w:rsidDel="00BE7947">
          <w:rPr>
            <w:rFonts w:ascii="Times New Roman" w:hAnsi="Times New Roman" w:cs="Times New Roman"/>
            <w:sz w:val="24"/>
            <w:szCs w:val="24"/>
          </w:rPr>
          <w:delText>was unable to</w:delText>
        </w:r>
      </w:del>
      <w:ins w:id="162" w:author="James" w:date="2015-06-07T16:32:00Z">
        <w:r w:rsidR="00BE7947">
          <w:rPr>
            <w:rFonts w:ascii="Times New Roman" w:hAnsi="Times New Roman" w:cs="Times New Roman"/>
            <w:sz w:val="24"/>
            <w:szCs w:val="24"/>
          </w:rPr>
          <w:t>did not</w:t>
        </w:r>
      </w:ins>
      <w:r w:rsidR="006B36DB" w:rsidRPr="00672B12">
        <w:rPr>
          <w:rFonts w:ascii="Times New Roman" w:hAnsi="Times New Roman" w:cs="Times New Roman"/>
          <w:sz w:val="24"/>
          <w:szCs w:val="24"/>
        </w:rPr>
        <w:t xml:space="preserve"> release my work to </w:t>
      </w:r>
      <w:del w:id="163" w:author="James" w:date="2015-06-07T17:23:00Z">
        <w:r w:rsidR="006B36DB" w:rsidRPr="00672B12" w:rsidDel="0042111C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="006B36DB" w:rsidRPr="00672B12">
        <w:rPr>
          <w:rFonts w:ascii="Times New Roman" w:hAnsi="Times New Roman" w:cs="Times New Roman"/>
          <w:sz w:val="24"/>
          <w:szCs w:val="24"/>
        </w:rPr>
        <w:t>public for university</w:t>
      </w:r>
      <w:ins w:id="164" w:author="James" w:date="2015-06-07T16:33:00Z">
        <w:r w:rsidR="00BE7947">
          <w:rPr>
            <w:rFonts w:ascii="Times New Roman" w:hAnsi="Times New Roman" w:cs="Times New Roman"/>
            <w:sz w:val="24"/>
            <w:szCs w:val="24"/>
          </w:rPr>
          <w:t>-</w:t>
        </w:r>
      </w:ins>
      <w:del w:id="165" w:author="James" w:date="2015-06-07T16:33:00Z">
        <w:r w:rsidR="006B36DB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6B36DB" w:rsidRPr="00672B12">
        <w:rPr>
          <w:rFonts w:ascii="Times New Roman" w:hAnsi="Times New Roman" w:cs="Times New Roman"/>
          <w:sz w:val="24"/>
          <w:szCs w:val="24"/>
        </w:rPr>
        <w:t xml:space="preserve">network security reasons and intellectual property limitations, I enjoyed </w:t>
      </w:r>
      <w:del w:id="166" w:author="James" w:date="2015-06-07T16:33:00Z">
        <w:r w:rsidR="006B36DB" w:rsidRPr="00672B12" w:rsidDel="00BE7947">
          <w:rPr>
            <w:rFonts w:ascii="Times New Roman" w:hAnsi="Times New Roman" w:cs="Times New Roman"/>
            <w:sz w:val="24"/>
            <w:szCs w:val="24"/>
          </w:rPr>
          <w:delText xml:space="preserve">every minute of </w:delText>
        </w:r>
      </w:del>
      <w:r w:rsidR="006B36DB" w:rsidRPr="00672B12">
        <w:rPr>
          <w:rFonts w:ascii="Times New Roman" w:hAnsi="Times New Roman" w:cs="Times New Roman"/>
          <w:sz w:val="24"/>
          <w:szCs w:val="24"/>
        </w:rPr>
        <w:t>the whole process of solving problems.</w:t>
      </w:r>
    </w:p>
    <w:p w:rsidR="00E65483" w:rsidRDefault="00E65483">
      <w:pPr>
        <w:rPr>
          <w:rFonts w:ascii="Times New Roman" w:hAnsi="Times New Roman" w:cs="Times New Roman"/>
          <w:sz w:val="24"/>
          <w:szCs w:val="24"/>
        </w:rPr>
      </w:pPr>
    </w:p>
    <w:p w:rsidR="00E429CC" w:rsidRDefault="00E65483">
      <w:pPr>
        <w:rPr>
          <w:ins w:id="167" w:author="James" w:date="2015-06-07T16:52:00Z"/>
          <w:rFonts w:ascii="Times New Roman" w:hAnsi="Times New Roman" w:cs="Times New Roman"/>
          <w:sz w:val="24"/>
          <w:szCs w:val="24"/>
        </w:rPr>
      </w:pPr>
      <w:del w:id="168" w:author="James" w:date="2015-06-07T16:35:00Z">
        <w:r w:rsidDel="00385169">
          <w:rPr>
            <w:rFonts w:ascii="Times New Roman" w:hAnsi="Times New Roman" w:cs="Times New Roman" w:hint="eastAsia"/>
            <w:sz w:val="24"/>
            <w:szCs w:val="24"/>
          </w:rPr>
          <w:delText xml:space="preserve">During </w:delText>
        </w:r>
      </w:del>
      <w:ins w:id="169" w:author="James" w:date="2015-06-07T16:35:00Z">
        <w:r w:rsidR="00385169">
          <w:rPr>
            <w:rFonts w:ascii="Times New Roman" w:hAnsi="Times New Roman" w:cs="Times New Roman"/>
            <w:sz w:val="24"/>
            <w:szCs w:val="24"/>
          </w:rPr>
          <w:t>Upon</w:t>
        </w:r>
        <w:r w:rsidR="00385169">
          <w:rPr>
            <w:rFonts w:ascii="Times New Roman" w:hAnsi="Times New Roman" w:cs="Times New Roman" w:hint="eastAsia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 w:hint="eastAsia"/>
          <w:sz w:val="24"/>
          <w:szCs w:val="24"/>
        </w:rPr>
        <w:t xml:space="preserve">my graduation at George Mason University, </w:t>
      </w:r>
      <w:r>
        <w:rPr>
          <w:rFonts w:ascii="Times New Roman" w:hAnsi="Times New Roman" w:cs="Times New Roman"/>
          <w:sz w:val="24"/>
          <w:szCs w:val="24"/>
        </w:rPr>
        <w:t xml:space="preserve">the office of international programs and service </w:t>
      </w:r>
      <w:r w:rsidR="003562E1">
        <w:rPr>
          <w:rFonts w:ascii="Times New Roman" w:hAnsi="Times New Roman" w:cs="Times New Roman"/>
          <w:sz w:val="24"/>
          <w:szCs w:val="24"/>
        </w:rPr>
        <w:t>sent an invitation to my parents. As much as they are thrilled to visit my campus and the United States, they were unable to speak English</w:t>
      </w:r>
      <w:del w:id="170" w:author="James" w:date="2015-06-07T16:38:00Z">
        <w:r w:rsidR="00277EF6" w:rsidDel="0038516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3562E1">
        <w:rPr>
          <w:rFonts w:ascii="Times New Roman" w:hAnsi="Times New Roman" w:cs="Times New Roman"/>
          <w:sz w:val="24"/>
          <w:szCs w:val="24"/>
        </w:rPr>
        <w:t xml:space="preserve"> </w:t>
      </w:r>
      <w:r w:rsidR="00A46143">
        <w:rPr>
          <w:rFonts w:ascii="Times New Roman" w:hAnsi="Times New Roman" w:cs="Times New Roman"/>
          <w:sz w:val="24"/>
          <w:szCs w:val="24"/>
        </w:rPr>
        <w:t>and</w:t>
      </w:r>
      <w:r w:rsidR="003562E1">
        <w:rPr>
          <w:rFonts w:ascii="Times New Roman" w:hAnsi="Times New Roman" w:cs="Times New Roman"/>
          <w:sz w:val="24"/>
          <w:szCs w:val="24"/>
        </w:rPr>
        <w:t xml:space="preserve"> they </w:t>
      </w:r>
      <w:del w:id="171" w:author="James" w:date="2015-06-07T16:38:00Z">
        <w:r w:rsidR="003562E1" w:rsidDel="00385169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r w:rsidR="003562E1">
        <w:rPr>
          <w:rFonts w:ascii="Times New Roman" w:hAnsi="Times New Roman" w:cs="Times New Roman"/>
          <w:sz w:val="24"/>
          <w:szCs w:val="24"/>
        </w:rPr>
        <w:t xml:space="preserve">had </w:t>
      </w:r>
      <w:ins w:id="172" w:author="James" w:date="2015-06-07T16:38:00Z">
        <w:r w:rsidR="00385169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del w:id="173" w:author="James" w:date="2015-06-07T16:38:00Z">
        <w:r w:rsidR="003562E1" w:rsidDel="00385169">
          <w:rPr>
            <w:rFonts w:ascii="Times New Roman" w:hAnsi="Times New Roman" w:cs="Times New Roman"/>
            <w:sz w:val="24"/>
            <w:szCs w:val="24"/>
          </w:rPr>
          <w:delText xml:space="preserve">a serious challenge </w:delText>
        </w:r>
      </w:del>
      <w:r w:rsidR="003562E1">
        <w:rPr>
          <w:rFonts w:ascii="Times New Roman" w:hAnsi="Times New Roman" w:cs="Times New Roman"/>
          <w:sz w:val="24"/>
          <w:szCs w:val="24"/>
        </w:rPr>
        <w:t>deal</w:t>
      </w:r>
      <w:del w:id="174" w:author="James" w:date="2015-06-07T16:38:00Z">
        <w:r w:rsidR="003562E1" w:rsidDel="00385169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 w:rsidR="003562E1">
        <w:rPr>
          <w:rFonts w:ascii="Times New Roman" w:hAnsi="Times New Roman" w:cs="Times New Roman"/>
          <w:sz w:val="24"/>
          <w:szCs w:val="24"/>
        </w:rPr>
        <w:t xml:space="preserve"> with the</w:t>
      </w:r>
      <w:ins w:id="175" w:author="James" w:date="2015-06-07T16:39:00Z">
        <w:r w:rsidR="0038516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385169">
          <w:rPr>
            <w:rFonts w:ascii="Times New Roman" w:hAnsi="Times New Roman" w:cs="Times New Roman"/>
            <w:sz w:val="24"/>
            <w:szCs w:val="24"/>
          </w:rPr>
          <w:t>challenge</w:t>
        </w:r>
        <w:r w:rsidR="00385169">
          <w:rPr>
            <w:rFonts w:ascii="Times New Roman" w:hAnsi="Times New Roman" w:cs="Times New Roman"/>
            <w:sz w:val="24"/>
            <w:szCs w:val="24"/>
          </w:rPr>
          <w:t xml:space="preserve"> of</w:t>
        </w:r>
      </w:ins>
      <w:r w:rsidR="003562E1">
        <w:rPr>
          <w:rFonts w:ascii="Times New Roman" w:hAnsi="Times New Roman" w:cs="Times New Roman"/>
          <w:sz w:val="24"/>
          <w:szCs w:val="24"/>
        </w:rPr>
        <w:t xml:space="preserve"> flight transitions</w:t>
      </w:r>
      <w:del w:id="176" w:author="James" w:date="2015-06-07T16:39:00Z">
        <w:r w:rsidR="003562E1" w:rsidDel="00385169">
          <w:rPr>
            <w:rFonts w:ascii="Times New Roman" w:hAnsi="Times New Roman" w:cs="Times New Roman"/>
            <w:sz w:val="24"/>
            <w:szCs w:val="24"/>
          </w:rPr>
          <w:delText xml:space="preserve"> and almost missed their flight to Washington, DC</w:delText>
        </w:r>
      </w:del>
      <w:r w:rsidR="003562E1">
        <w:rPr>
          <w:rFonts w:ascii="Times New Roman" w:hAnsi="Times New Roman" w:cs="Times New Roman"/>
          <w:sz w:val="24"/>
          <w:szCs w:val="24"/>
        </w:rPr>
        <w:t xml:space="preserve">. </w:t>
      </w:r>
      <w:del w:id="177" w:author="James" w:date="2015-06-07T16:39:00Z">
        <w:r w:rsidR="003562E1" w:rsidDel="00385169">
          <w:rPr>
            <w:rFonts w:ascii="Times New Roman" w:hAnsi="Times New Roman" w:cs="Times New Roman"/>
            <w:sz w:val="24"/>
            <w:szCs w:val="24"/>
          </w:rPr>
          <w:delText xml:space="preserve">So </w:delText>
        </w:r>
      </w:del>
      <w:ins w:id="178" w:author="James" w:date="2015-06-07T16:39:00Z">
        <w:r w:rsidR="00385169">
          <w:rPr>
            <w:rFonts w:ascii="Times New Roman" w:hAnsi="Times New Roman" w:cs="Times New Roman"/>
            <w:sz w:val="24"/>
            <w:szCs w:val="24"/>
          </w:rPr>
          <w:t>W</w:t>
        </w:r>
      </w:ins>
      <w:del w:id="179" w:author="James" w:date="2015-06-07T16:39:00Z">
        <w:r w:rsidR="003562E1" w:rsidDel="00385169">
          <w:rPr>
            <w:rFonts w:ascii="Times New Roman" w:hAnsi="Times New Roman" w:cs="Times New Roman"/>
            <w:sz w:val="24"/>
            <w:szCs w:val="24"/>
          </w:rPr>
          <w:delText>w</w:delText>
        </w:r>
      </w:del>
      <w:r w:rsidR="003562E1">
        <w:rPr>
          <w:rFonts w:ascii="Times New Roman" w:hAnsi="Times New Roman" w:cs="Times New Roman"/>
          <w:sz w:val="24"/>
          <w:szCs w:val="24"/>
        </w:rPr>
        <w:t xml:space="preserve">ith this </w:t>
      </w:r>
      <w:del w:id="180" w:author="James" w:date="2015-06-07T16:39:00Z">
        <w:r w:rsidR="003562E1" w:rsidDel="00385169">
          <w:rPr>
            <w:rFonts w:ascii="Times New Roman" w:hAnsi="Times New Roman" w:cs="Times New Roman"/>
            <w:sz w:val="24"/>
            <w:szCs w:val="24"/>
          </w:rPr>
          <w:delText xml:space="preserve">thing </w:delText>
        </w:r>
      </w:del>
      <w:r w:rsidR="003562E1">
        <w:rPr>
          <w:rFonts w:ascii="Times New Roman" w:hAnsi="Times New Roman" w:cs="Times New Roman"/>
          <w:sz w:val="24"/>
          <w:szCs w:val="24"/>
        </w:rPr>
        <w:t xml:space="preserve">in mind, </w:t>
      </w:r>
      <w:del w:id="181" w:author="James" w:date="2015-06-07T16:40:00Z">
        <w:r w:rsidR="003562E1" w:rsidDel="00385169">
          <w:rPr>
            <w:rFonts w:ascii="Times New Roman" w:hAnsi="Times New Roman" w:cs="Times New Roman"/>
            <w:sz w:val="24"/>
            <w:szCs w:val="24"/>
          </w:rPr>
          <w:delText xml:space="preserve">when I got back from the U.S., </w:delText>
        </w:r>
      </w:del>
      <w:r w:rsidR="003562E1">
        <w:rPr>
          <w:rFonts w:ascii="Times New Roman" w:hAnsi="Times New Roman" w:cs="Times New Roman"/>
          <w:sz w:val="24"/>
          <w:szCs w:val="24"/>
        </w:rPr>
        <w:t xml:space="preserve">I decided to start a new web service that would help people </w:t>
      </w:r>
      <w:del w:id="182" w:author="James" w:date="2015-06-07T16:40:00Z">
        <w:r w:rsidR="003562E1" w:rsidDel="00385169">
          <w:rPr>
            <w:rFonts w:ascii="Times New Roman" w:hAnsi="Times New Roman" w:cs="Times New Roman"/>
            <w:sz w:val="24"/>
            <w:szCs w:val="24"/>
          </w:rPr>
          <w:delText>with the same situation as my parents had</w:delText>
        </w:r>
      </w:del>
      <w:ins w:id="183" w:author="James" w:date="2015-06-07T16:40:00Z">
        <w:r w:rsidR="00385169">
          <w:rPr>
            <w:rFonts w:ascii="Times New Roman" w:hAnsi="Times New Roman" w:cs="Times New Roman"/>
            <w:sz w:val="24"/>
            <w:szCs w:val="24"/>
          </w:rPr>
          <w:t>who are</w:t>
        </w:r>
      </w:ins>
      <w:ins w:id="184" w:author="James" w:date="2015-06-07T16:41:00Z">
        <w:r w:rsidR="00385169">
          <w:rPr>
            <w:rFonts w:ascii="Times New Roman" w:hAnsi="Times New Roman" w:cs="Times New Roman"/>
            <w:sz w:val="24"/>
            <w:szCs w:val="24"/>
          </w:rPr>
          <w:t xml:space="preserve"> traveling worldwide, but</w:t>
        </w:r>
      </w:ins>
      <w:ins w:id="185" w:author="James" w:date="2015-06-07T16:40:00Z">
        <w:r w:rsidR="00385169">
          <w:rPr>
            <w:rFonts w:ascii="Times New Roman" w:hAnsi="Times New Roman" w:cs="Times New Roman"/>
            <w:sz w:val="24"/>
            <w:szCs w:val="24"/>
          </w:rPr>
          <w:t xml:space="preserve"> not </w:t>
        </w:r>
        <w:proofErr w:type="gramStart"/>
        <w:r w:rsidR="00385169">
          <w:rPr>
            <w:rFonts w:ascii="Times New Roman" w:hAnsi="Times New Roman" w:cs="Times New Roman"/>
            <w:sz w:val="24"/>
            <w:szCs w:val="24"/>
          </w:rPr>
          <w:t>good</w:t>
        </w:r>
        <w:proofErr w:type="gramEnd"/>
        <w:r w:rsidR="00385169">
          <w:rPr>
            <w:rFonts w:ascii="Times New Roman" w:hAnsi="Times New Roman" w:cs="Times New Roman"/>
            <w:sz w:val="24"/>
            <w:szCs w:val="24"/>
          </w:rPr>
          <w:t xml:space="preserve"> at English</w:t>
        </w:r>
      </w:ins>
      <w:r w:rsidR="003562E1">
        <w:rPr>
          <w:rFonts w:ascii="Times New Roman" w:hAnsi="Times New Roman" w:cs="Times New Roman"/>
          <w:sz w:val="24"/>
          <w:szCs w:val="24"/>
        </w:rPr>
        <w:t xml:space="preserve">. </w:t>
      </w:r>
      <w:del w:id="186" w:author="James" w:date="2015-06-07T16:43:00Z">
        <w:r w:rsidR="003562E1" w:rsidDel="0093427E">
          <w:rPr>
            <w:rFonts w:ascii="Times New Roman" w:hAnsi="Times New Roman" w:cs="Times New Roman"/>
            <w:sz w:val="24"/>
            <w:szCs w:val="24"/>
          </w:rPr>
          <w:delText>In order to do so, t</w:delText>
        </w:r>
      </w:del>
      <w:ins w:id="187" w:author="James" w:date="2015-06-07T16:43:00Z">
        <w:r w:rsidR="0093427E">
          <w:rPr>
            <w:rFonts w:ascii="Times New Roman" w:hAnsi="Times New Roman" w:cs="Times New Roman"/>
            <w:sz w:val="24"/>
            <w:szCs w:val="24"/>
          </w:rPr>
          <w:t>T</w:t>
        </w:r>
      </w:ins>
      <w:r w:rsidR="003562E1">
        <w:rPr>
          <w:rFonts w:ascii="Times New Roman" w:hAnsi="Times New Roman" w:cs="Times New Roman"/>
          <w:sz w:val="24"/>
          <w:szCs w:val="24"/>
        </w:rPr>
        <w:t xml:space="preserve">he web service </w:t>
      </w:r>
      <w:del w:id="188" w:author="James" w:date="2015-06-07T16:43:00Z">
        <w:r w:rsidR="003562E1" w:rsidDel="0093427E">
          <w:rPr>
            <w:rFonts w:ascii="Times New Roman" w:hAnsi="Times New Roman" w:cs="Times New Roman"/>
            <w:sz w:val="24"/>
            <w:szCs w:val="24"/>
          </w:rPr>
          <w:delText xml:space="preserve">would </w:delText>
        </w:r>
      </w:del>
      <w:ins w:id="189" w:author="James" w:date="2015-06-07T16:43:00Z">
        <w:r w:rsidR="0093427E">
          <w:rPr>
            <w:rFonts w:ascii="Times New Roman" w:hAnsi="Times New Roman" w:cs="Times New Roman"/>
            <w:sz w:val="24"/>
            <w:szCs w:val="24"/>
          </w:rPr>
          <w:t>was designed to</w:t>
        </w:r>
        <w:r w:rsidR="0093427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562E1">
        <w:rPr>
          <w:rFonts w:ascii="Times New Roman" w:hAnsi="Times New Roman" w:cs="Times New Roman"/>
          <w:sz w:val="24"/>
          <w:szCs w:val="24"/>
        </w:rPr>
        <w:t xml:space="preserve">provide a platform so that users can post their travel </w:t>
      </w:r>
      <w:del w:id="190" w:author="James" w:date="2015-06-07T16:43:00Z">
        <w:r w:rsidR="003562E1" w:rsidDel="0093427E">
          <w:rPr>
            <w:rFonts w:ascii="Times New Roman" w:hAnsi="Times New Roman" w:cs="Times New Roman"/>
            <w:sz w:val="24"/>
            <w:szCs w:val="24"/>
          </w:rPr>
          <w:delText xml:space="preserve">plans </w:delText>
        </w:r>
      </w:del>
      <w:ins w:id="191" w:author="James" w:date="2015-06-07T16:43:00Z">
        <w:r w:rsidR="0093427E">
          <w:rPr>
            <w:rFonts w:ascii="Times New Roman" w:hAnsi="Times New Roman" w:cs="Times New Roman"/>
            <w:sz w:val="24"/>
            <w:szCs w:val="24"/>
          </w:rPr>
          <w:t>information</w:t>
        </w:r>
        <w:r w:rsidR="0093427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562E1">
        <w:rPr>
          <w:rFonts w:ascii="Times New Roman" w:hAnsi="Times New Roman" w:cs="Times New Roman"/>
          <w:sz w:val="24"/>
          <w:szCs w:val="24"/>
        </w:rPr>
        <w:t xml:space="preserve">including </w:t>
      </w:r>
      <w:del w:id="192" w:author="James" w:date="2015-06-07T16:44:00Z">
        <w:r w:rsidR="003562E1" w:rsidDel="00513326">
          <w:rPr>
            <w:rFonts w:ascii="Times New Roman" w:hAnsi="Times New Roman" w:cs="Times New Roman"/>
            <w:sz w:val="24"/>
            <w:szCs w:val="24"/>
          </w:rPr>
          <w:delText xml:space="preserve">their </w:delText>
        </w:r>
      </w:del>
      <w:r w:rsidR="003562E1">
        <w:rPr>
          <w:rFonts w:ascii="Times New Roman" w:hAnsi="Times New Roman" w:cs="Times New Roman"/>
          <w:sz w:val="24"/>
          <w:szCs w:val="24"/>
        </w:rPr>
        <w:t xml:space="preserve">itinerary and </w:t>
      </w:r>
      <w:ins w:id="193" w:author="James" w:date="2015-06-07T16:44:00Z">
        <w:r w:rsidR="00513326">
          <w:rPr>
            <w:rFonts w:ascii="Times New Roman" w:hAnsi="Times New Roman" w:cs="Times New Roman"/>
            <w:sz w:val="24"/>
            <w:szCs w:val="24"/>
          </w:rPr>
          <w:t xml:space="preserve">final </w:t>
        </w:r>
      </w:ins>
      <w:del w:id="194" w:author="James" w:date="2015-06-07T16:44:00Z">
        <w:r w:rsidR="003562E1" w:rsidDel="00513326">
          <w:rPr>
            <w:rFonts w:ascii="Times New Roman" w:hAnsi="Times New Roman" w:cs="Times New Roman"/>
            <w:sz w:val="24"/>
            <w:szCs w:val="24"/>
          </w:rPr>
          <w:delText>a little bit of bounty</w:delText>
        </w:r>
      </w:del>
      <w:ins w:id="195" w:author="James" w:date="2015-06-07T16:44:00Z">
        <w:r w:rsidR="00513326">
          <w:rPr>
            <w:rFonts w:ascii="Times New Roman" w:hAnsi="Times New Roman" w:cs="Times New Roman"/>
            <w:sz w:val="24"/>
            <w:szCs w:val="24"/>
          </w:rPr>
          <w:t>destination</w:t>
        </w:r>
      </w:ins>
      <w:ins w:id="196" w:author="James" w:date="2015-06-07T16:45:00Z">
        <w:r w:rsidR="00513326">
          <w:rPr>
            <w:rFonts w:ascii="Times New Roman" w:hAnsi="Times New Roman" w:cs="Times New Roman"/>
            <w:sz w:val="24"/>
            <w:szCs w:val="24"/>
          </w:rPr>
          <w:t xml:space="preserve"> to </w:t>
        </w:r>
      </w:ins>
      <w:del w:id="197" w:author="James" w:date="2015-06-07T16:45:00Z">
        <w:r w:rsidR="003562E1" w:rsidDel="00513326">
          <w:rPr>
            <w:rFonts w:ascii="Times New Roman" w:hAnsi="Times New Roman" w:cs="Times New Roman"/>
            <w:sz w:val="24"/>
            <w:szCs w:val="24"/>
          </w:rPr>
          <w:delText xml:space="preserve">, and </w:delText>
        </w:r>
      </w:del>
      <w:r w:rsidR="003562E1">
        <w:rPr>
          <w:rFonts w:ascii="Times New Roman" w:hAnsi="Times New Roman" w:cs="Times New Roman"/>
          <w:sz w:val="24"/>
          <w:szCs w:val="24"/>
        </w:rPr>
        <w:t xml:space="preserve">other </w:t>
      </w:r>
      <w:del w:id="198" w:author="James" w:date="2015-06-07T16:45:00Z">
        <w:r w:rsidR="003562E1" w:rsidDel="00513326">
          <w:rPr>
            <w:rFonts w:ascii="Times New Roman" w:hAnsi="Times New Roman" w:cs="Times New Roman"/>
            <w:sz w:val="24"/>
            <w:szCs w:val="24"/>
          </w:rPr>
          <w:delText xml:space="preserve">users </w:delText>
        </w:r>
      </w:del>
      <w:ins w:id="199" w:author="James" w:date="2015-06-07T16:45:00Z">
        <w:r w:rsidR="00513326">
          <w:rPr>
            <w:rFonts w:ascii="Times New Roman" w:hAnsi="Times New Roman" w:cs="Times New Roman"/>
            <w:sz w:val="24"/>
            <w:szCs w:val="24"/>
          </w:rPr>
          <w:t>p</w:t>
        </w:r>
        <w:r w:rsidR="00E874A9">
          <w:rPr>
            <w:rFonts w:ascii="Times New Roman" w:hAnsi="Times New Roman" w:cs="Times New Roman"/>
            <w:sz w:val="24"/>
            <w:szCs w:val="24"/>
          </w:rPr>
          <w:t>assengers or airport employ</w:t>
        </w:r>
        <w:r w:rsidR="00513326">
          <w:rPr>
            <w:rFonts w:ascii="Times New Roman" w:hAnsi="Times New Roman" w:cs="Times New Roman"/>
            <w:sz w:val="24"/>
            <w:szCs w:val="24"/>
          </w:rPr>
          <w:t>ees</w:t>
        </w:r>
        <w:r w:rsidR="0051332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562E1">
        <w:rPr>
          <w:rFonts w:ascii="Times New Roman" w:hAnsi="Times New Roman" w:cs="Times New Roman"/>
          <w:sz w:val="24"/>
          <w:szCs w:val="24"/>
        </w:rPr>
        <w:t xml:space="preserve">who </w:t>
      </w:r>
      <w:del w:id="200" w:author="James" w:date="2015-06-07T16:45:00Z">
        <w:r w:rsidR="003562E1" w:rsidDel="00513326">
          <w:rPr>
            <w:rFonts w:ascii="Times New Roman" w:hAnsi="Times New Roman" w:cs="Times New Roman"/>
            <w:sz w:val="24"/>
            <w:szCs w:val="24"/>
          </w:rPr>
          <w:delText xml:space="preserve">happen to have the same flights </w:delText>
        </w:r>
        <w:r w:rsidR="00146F87" w:rsidDel="00513326">
          <w:rPr>
            <w:rFonts w:ascii="Times New Roman" w:hAnsi="Times New Roman" w:cs="Times New Roman"/>
            <w:sz w:val="24"/>
            <w:szCs w:val="24"/>
          </w:rPr>
          <w:delText>can see the requests and</w:delText>
        </w:r>
      </w:del>
      <w:ins w:id="201" w:author="James" w:date="2015-06-07T16:45:00Z">
        <w:r w:rsidR="00513326">
          <w:rPr>
            <w:rFonts w:ascii="Times New Roman" w:hAnsi="Times New Roman" w:cs="Times New Roman"/>
            <w:sz w:val="24"/>
            <w:szCs w:val="24"/>
          </w:rPr>
          <w:t>can</w:t>
        </w:r>
      </w:ins>
      <w:r w:rsidR="00146F87">
        <w:rPr>
          <w:rFonts w:ascii="Times New Roman" w:hAnsi="Times New Roman" w:cs="Times New Roman"/>
          <w:sz w:val="24"/>
          <w:szCs w:val="24"/>
        </w:rPr>
        <w:t xml:space="preserve"> offer </w:t>
      </w:r>
      <w:ins w:id="202" w:author="James" w:date="2015-06-07T16:45:00Z">
        <w:r w:rsidR="00513326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del w:id="203" w:author="James" w:date="2015-06-07T16:45:00Z">
        <w:r w:rsidR="00146F87" w:rsidDel="00513326">
          <w:rPr>
            <w:rFonts w:ascii="Times New Roman" w:hAnsi="Times New Roman" w:cs="Times New Roman"/>
            <w:sz w:val="24"/>
            <w:szCs w:val="24"/>
          </w:rPr>
          <w:delText xml:space="preserve">their </w:delText>
        </w:r>
      </w:del>
      <w:r w:rsidR="00146F87">
        <w:rPr>
          <w:rFonts w:ascii="Times New Roman" w:hAnsi="Times New Roman" w:cs="Times New Roman"/>
          <w:sz w:val="24"/>
          <w:szCs w:val="24"/>
        </w:rPr>
        <w:t>help.</w:t>
      </w:r>
      <w:r w:rsidR="006834AC">
        <w:rPr>
          <w:rFonts w:ascii="Times New Roman" w:hAnsi="Times New Roman" w:cs="Times New Roman"/>
          <w:sz w:val="24"/>
          <w:szCs w:val="24"/>
        </w:rPr>
        <w:t xml:space="preserve"> </w:t>
      </w:r>
      <w:ins w:id="204" w:author="James" w:date="2015-06-07T16:47:00Z">
        <w:r w:rsidR="00E874A9">
          <w:rPr>
            <w:rFonts w:ascii="Times New Roman" w:hAnsi="Times New Roman" w:cs="Times New Roman"/>
            <w:sz w:val="24"/>
            <w:szCs w:val="24"/>
          </w:rPr>
          <w:t xml:space="preserve">This service also helps users to identify passengers to the same </w:t>
        </w:r>
      </w:ins>
      <w:ins w:id="205" w:author="James" w:date="2015-06-07T16:48:00Z">
        <w:r w:rsidR="00E874A9">
          <w:rPr>
            <w:rFonts w:ascii="Times New Roman" w:hAnsi="Times New Roman" w:cs="Times New Roman"/>
            <w:sz w:val="24"/>
            <w:szCs w:val="24"/>
          </w:rPr>
          <w:t>destination</w:t>
        </w:r>
      </w:ins>
      <w:ins w:id="206" w:author="James" w:date="2015-06-07T16:49:00Z">
        <w:r w:rsidR="00E874A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07" w:author="James" w:date="2015-06-07T17:25:00Z">
        <w:r w:rsidR="0042111C">
          <w:rPr>
            <w:rFonts w:ascii="Times New Roman" w:hAnsi="Times New Roman" w:cs="Times New Roman"/>
            <w:sz w:val="24"/>
            <w:szCs w:val="24"/>
          </w:rPr>
          <w:t xml:space="preserve">on a same flight </w:t>
        </w:r>
      </w:ins>
      <w:ins w:id="208" w:author="James" w:date="2015-06-07T16:49:00Z">
        <w:r w:rsidR="00E874A9">
          <w:rPr>
            <w:rFonts w:ascii="Times New Roman" w:hAnsi="Times New Roman" w:cs="Times New Roman"/>
            <w:sz w:val="24"/>
            <w:szCs w:val="24"/>
          </w:rPr>
          <w:t xml:space="preserve">or passengers willing to </w:t>
        </w:r>
      </w:ins>
      <w:ins w:id="209" w:author="James" w:date="2015-06-07T16:50:00Z">
        <w:r w:rsidR="00E874A9">
          <w:rPr>
            <w:rFonts w:ascii="Times New Roman" w:hAnsi="Times New Roman" w:cs="Times New Roman"/>
            <w:sz w:val="24"/>
            <w:szCs w:val="24"/>
          </w:rPr>
          <w:t>escort small pets</w:t>
        </w:r>
        <w:r w:rsidR="00E874A9">
          <w:rPr>
            <w:rFonts w:ascii="Times New Roman" w:hAnsi="Times New Roman" w:cs="Times New Roman"/>
            <w:sz w:val="24"/>
            <w:szCs w:val="24"/>
          </w:rPr>
          <w:t xml:space="preserve"> overseas</w:t>
        </w:r>
      </w:ins>
      <w:ins w:id="210" w:author="James" w:date="2015-06-07T16:47:00Z">
        <w:r w:rsidR="00E874A9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del w:id="211" w:author="James" w:date="2015-06-07T16:50:00Z">
        <w:r w:rsidR="006834AC" w:rsidDel="00E874A9">
          <w:rPr>
            <w:rFonts w:ascii="Times New Roman" w:hAnsi="Times New Roman" w:cs="Times New Roman"/>
            <w:sz w:val="24"/>
            <w:szCs w:val="24"/>
          </w:rPr>
          <w:delText>Besides</w:delText>
        </w:r>
        <w:r w:rsidR="00A46143" w:rsidDel="00E874A9">
          <w:rPr>
            <w:rFonts w:ascii="Times New Roman" w:hAnsi="Times New Roman" w:cs="Times New Roman"/>
            <w:sz w:val="24"/>
            <w:szCs w:val="24"/>
          </w:rPr>
          <w:delText xml:space="preserve">, users can also ask to see if anyone would help </w:delText>
        </w:r>
        <w:r w:rsidR="00146F87" w:rsidDel="00E874A9">
          <w:rPr>
            <w:rFonts w:ascii="Times New Roman" w:hAnsi="Times New Roman" w:cs="Times New Roman"/>
            <w:sz w:val="24"/>
            <w:szCs w:val="24"/>
          </w:rPr>
          <w:delText>deliver small objects</w:delText>
        </w:r>
        <w:r w:rsidR="00A46143" w:rsidDel="00E874A9">
          <w:rPr>
            <w:rFonts w:ascii="Times New Roman" w:hAnsi="Times New Roman" w:cs="Times New Roman"/>
            <w:sz w:val="24"/>
            <w:szCs w:val="24"/>
          </w:rPr>
          <w:delText xml:space="preserve"> overseas rather than paying for expensive international mailing fees.</w:delText>
        </w:r>
        <w:r w:rsidR="0074378C" w:rsidDel="00E874A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74378C">
        <w:rPr>
          <w:rFonts w:ascii="Times New Roman" w:hAnsi="Times New Roman" w:cs="Times New Roman"/>
          <w:sz w:val="24"/>
          <w:szCs w:val="24"/>
        </w:rPr>
        <w:t xml:space="preserve">Just like Airbnb, this application will provide a new </w:t>
      </w:r>
      <w:del w:id="212" w:author="James" w:date="2015-06-07T16:51:00Z">
        <w:r w:rsidR="0074378C" w:rsidDel="00E429CC">
          <w:rPr>
            <w:rFonts w:ascii="Times New Roman" w:hAnsi="Times New Roman" w:cs="Times New Roman"/>
            <w:sz w:val="24"/>
            <w:szCs w:val="24"/>
          </w:rPr>
          <w:delText xml:space="preserve">way </w:delText>
        </w:r>
      </w:del>
      <w:ins w:id="213" w:author="James" w:date="2015-06-07T16:51:00Z">
        <w:r w:rsidR="00E429CC">
          <w:rPr>
            <w:rFonts w:ascii="Times New Roman" w:hAnsi="Times New Roman" w:cs="Times New Roman"/>
            <w:sz w:val="24"/>
            <w:szCs w:val="24"/>
          </w:rPr>
          <w:t>channel</w:t>
        </w:r>
        <w:r w:rsidR="00E429C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4378C">
        <w:rPr>
          <w:rFonts w:ascii="Times New Roman" w:hAnsi="Times New Roman" w:cs="Times New Roman"/>
          <w:sz w:val="24"/>
          <w:szCs w:val="24"/>
        </w:rPr>
        <w:t>for people to help each other and potentially increase people’s social connection</w:t>
      </w:r>
      <w:del w:id="214" w:author="James" w:date="2015-06-07T16:51:00Z">
        <w:r w:rsidR="0074378C" w:rsidDel="00E429CC">
          <w:rPr>
            <w:rFonts w:ascii="Times New Roman" w:hAnsi="Times New Roman" w:cs="Times New Roman"/>
            <w:sz w:val="24"/>
            <w:szCs w:val="24"/>
          </w:rPr>
          <w:delText xml:space="preserve"> radius</w:delText>
        </w:r>
      </w:del>
      <w:r w:rsidR="0074378C">
        <w:rPr>
          <w:rFonts w:ascii="Times New Roman" w:hAnsi="Times New Roman" w:cs="Times New Roman"/>
          <w:sz w:val="24"/>
          <w:szCs w:val="24"/>
        </w:rPr>
        <w:t>.</w:t>
      </w:r>
      <w:r w:rsidR="00D7223F">
        <w:rPr>
          <w:rFonts w:ascii="Times New Roman" w:hAnsi="Times New Roman" w:cs="Times New Roman"/>
          <w:sz w:val="24"/>
          <w:szCs w:val="24"/>
        </w:rPr>
        <w:t xml:space="preserve"> </w:t>
      </w:r>
      <w:bookmarkStart w:id="215" w:name="_GoBack"/>
      <w:bookmarkEnd w:id="215"/>
    </w:p>
    <w:p w:rsidR="008C6547" w:rsidDel="00E429CC" w:rsidRDefault="00D7223F">
      <w:pPr>
        <w:rPr>
          <w:del w:id="216" w:author="James" w:date="2015-06-07T16:52:00Z"/>
          <w:rFonts w:ascii="Times New Roman" w:hAnsi="Times New Roman" w:cs="Times New Roman"/>
          <w:sz w:val="24"/>
          <w:szCs w:val="24"/>
        </w:rPr>
      </w:pPr>
      <w:del w:id="217" w:author="James" w:date="2015-06-07T16:52:00Z">
        <w:r w:rsidDel="00E429CC">
          <w:rPr>
            <w:rFonts w:ascii="Times New Roman" w:hAnsi="Times New Roman" w:cs="Times New Roman"/>
            <w:sz w:val="24"/>
            <w:szCs w:val="24"/>
          </w:rPr>
          <w:delText xml:space="preserve">It also allows international students and tourists to make a small profit on their trips. </w:delText>
        </w:r>
      </w:del>
    </w:p>
    <w:p w:rsidR="008C6547" w:rsidRDefault="008C6547">
      <w:pPr>
        <w:rPr>
          <w:rFonts w:ascii="Times New Roman" w:hAnsi="Times New Roman" w:cs="Times New Roman"/>
          <w:sz w:val="24"/>
          <w:szCs w:val="24"/>
        </w:rPr>
      </w:pPr>
    </w:p>
    <w:p w:rsidR="00186E80" w:rsidRDefault="00D7223F">
      <w:pPr>
        <w:rPr>
          <w:rFonts w:ascii="Times New Roman" w:hAnsi="Times New Roman" w:cs="Times New Roman"/>
          <w:sz w:val="24"/>
          <w:szCs w:val="24"/>
        </w:rPr>
      </w:pPr>
      <w:del w:id="218" w:author="James" w:date="2015-06-07T16:55:00Z">
        <w:r w:rsidDel="003A38F5">
          <w:rPr>
            <w:rFonts w:ascii="Times New Roman" w:hAnsi="Times New Roman" w:cs="Times New Roman"/>
            <w:sz w:val="24"/>
            <w:szCs w:val="24"/>
          </w:rPr>
          <w:delText>However</w:delText>
        </w:r>
      </w:del>
      <w:ins w:id="219" w:author="James" w:date="2015-06-07T16:55:00Z">
        <w:r w:rsidR="003A38F5">
          <w:rPr>
            <w:rFonts w:ascii="Times New Roman" w:hAnsi="Times New Roman" w:cs="Times New Roman"/>
            <w:sz w:val="24"/>
            <w:szCs w:val="24"/>
          </w:rPr>
          <w:t>So far</w:t>
        </w:r>
      </w:ins>
      <w:r>
        <w:rPr>
          <w:rFonts w:ascii="Times New Roman" w:hAnsi="Times New Roman" w:cs="Times New Roman"/>
          <w:sz w:val="24"/>
          <w:szCs w:val="24"/>
        </w:rPr>
        <w:t xml:space="preserve">, I </w:t>
      </w:r>
      <w:del w:id="220" w:author="James" w:date="2015-06-07T16:56:00Z">
        <w:r w:rsidDel="003A38F5">
          <w:rPr>
            <w:rFonts w:ascii="Times New Roman" w:hAnsi="Times New Roman" w:cs="Times New Roman"/>
            <w:sz w:val="24"/>
            <w:szCs w:val="24"/>
          </w:rPr>
          <w:delText xml:space="preserve">am </w:delText>
        </w:r>
      </w:del>
      <w:ins w:id="221" w:author="James" w:date="2015-06-07T16:56:00Z">
        <w:r w:rsidR="003A38F5">
          <w:rPr>
            <w:rFonts w:ascii="Times New Roman" w:hAnsi="Times New Roman" w:cs="Times New Roman"/>
            <w:sz w:val="24"/>
            <w:szCs w:val="24"/>
          </w:rPr>
          <w:t>have</w:t>
        </w:r>
        <w:r w:rsidR="003A38F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not</w:t>
      </w:r>
      <w:ins w:id="222" w:author="James" w:date="2015-06-07T16:56:00Z">
        <w:r w:rsidR="003A38F5">
          <w:rPr>
            <w:rFonts w:ascii="Times New Roman" w:hAnsi="Times New Roman" w:cs="Times New Roman"/>
            <w:sz w:val="24"/>
            <w:szCs w:val="24"/>
          </w:rPr>
          <w:t xml:space="preserve"> been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223" w:author="James" w:date="2015-06-07T16:53:00Z">
        <w:r w:rsidDel="0046043A">
          <w:rPr>
            <w:rFonts w:ascii="Times New Roman" w:hAnsi="Times New Roman" w:cs="Times New Roman"/>
            <w:sz w:val="24"/>
            <w:szCs w:val="24"/>
          </w:rPr>
          <w:delText xml:space="preserve">yet capable of </w:delText>
        </w:r>
      </w:del>
      <w:ins w:id="224" w:author="James" w:date="2015-06-07T16:53:00Z">
        <w:r w:rsidR="0046043A">
          <w:rPr>
            <w:rFonts w:ascii="Times New Roman" w:hAnsi="Times New Roman" w:cs="Times New Roman"/>
            <w:sz w:val="24"/>
            <w:szCs w:val="24"/>
          </w:rPr>
          <w:t xml:space="preserve">able to </w:t>
        </w:r>
      </w:ins>
      <w:r>
        <w:rPr>
          <w:rFonts w:ascii="Times New Roman" w:hAnsi="Times New Roman" w:cs="Times New Roman"/>
          <w:sz w:val="24"/>
          <w:szCs w:val="24"/>
        </w:rPr>
        <w:t>mak</w:t>
      </w:r>
      <w:ins w:id="225" w:author="James" w:date="2015-06-07T16:53:00Z">
        <w:r w:rsidR="0046043A">
          <w:rPr>
            <w:rFonts w:ascii="Times New Roman" w:hAnsi="Times New Roman" w:cs="Times New Roman"/>
            <w:sz w:val="24"/>
            <w:szCs w:val="24"/>
          </w:rPr>
          <w:t>e</w:t>
        </w:r>
      </w:ins>
      <w:del w:id="226" w:author="James" w:date="2015-06-07T16:53:00Z">
        <w:r w:rsidDel="0046043A">
          <w:rPr>
            <w:rFonts w:ascii="Times New Roman" w:hAnsi="Times New Roman" w:cs="Times New Roman"/>
            <w:sz w:val="24"/>
            <w:szCs w:val="24"/>
          </w:rPr>
          <w:delText>ing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this project a practical application. Due to the nature of </w:t>
      </w:r>
      <w:ins w:id="227" w:author="James" w:date="2015-06-07T16:54:00Z">
        <w:r w:rsidR="003A38F5">
          <w:rPr>
            <w:rFonts w:ascii="Times New Roman" w:hAnsi="Times New Roman" w:cs="Times New Roman"/>
            <w:sz w:val="24"/>
            <w:szCs w:val="24"/>
          </w:rPr>
          <w:t>this application</w:t>
        </w:r>
      </w:ins>
      <w:del w:id="228" w:author="James" w:date="2015-06-07T16:54:00Z">
        <w:r w:rsidDel="003A38F5">
          <w:rPr>
            <w:rFonts w:ascii="Times New Roman" w:hAnsi="Times New Roman" w:cs="Times New Roman"/>
            <w:sz w:val="24"/>
            <w:szCs w:val="24"/>
          </w:rPr>
          <w:delText>it</w:delText>
        </w:r>
      </w:del>
      <w:r>
        <w:rPr>
          <w:rFonts w:ascii="Times New Roman" w:hAnsi="Times New Roman" w:cs="Times New Roman"/>
          <w:sz w:val="24"/>
          <w:szCs w:val="24"/>
        </w:rPr>
        <w:t xml:space="preserve">, </w:t>
      </w:r>
      <w:del w:id="229" w:author="James" w:date="2015-06-07T16:54:00Z">
        <w:r w:rsidDel="003A38F5">
          <w:rPr>
            <w:rFonts w:ascii="Times New Roman" w:hAnsi="Times New Roman" w:cs="Times New Roman"/>
            <w:sz w:val="24"/>
            <w:szCs w:val="24"/>
          </w:rPr>
          <w:delText>there is a possibility that I</w:delText>
        </w:r>
      </w:del>
      <w:ins w:id="230" w:author="James" w:date="2015-06-07T16:54:00Z">
        <w:r w:rsidR="003A38F5">
          <w:rPr>
            <w:rFonts w:ascii="Times New Roman" w:hAnsi="Times New Roman" w:cs="Times New Roman"/>
            <w:sz w:val="24"/>
            <w:szCs w:val="24"/>
          </w:rPr>
          <w:t>we</w:t>
        </w:r>
      </w:ins>
      <w:r>
        <w:rPr>
          <w:rFonts w:ascii="Times New Roman" w:hAnsi="Times New Roman" w:cs="Times New Roman"/>
          <w:sz w:val="24"/>
          <w:szCs w:val="24"/>
        </w:rPr>
        <w:t xml:space="preserve"> need to store and manipulate </w:t>
      </w:r>
      <w:del w:id="231" w:author="James" w:date="2015-06-07T16:55:00Z">
        <w:r w:rsidDel="003A38F5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r>
        <w:rPr>
          <w:rFonts w:ascii="Times New Roman" w:hAnsi="Times New Roman" w:cs="Times New Roman"/>
          <w:sz w:val="24"/>
          <w:szCs w:val="24"/>
        </w:rPr>
        <w:t>large amount of data, such as saving user</w:t>
      </w:r>
      <w:ins w:id="232" w:author="James" w:date="2015-06-07T16:55:00Z">
        <w:r w:rsidR="003A38F5">
          <w:rPr>
            <w:rFonts w:ascii="Times New Roman" w:hAnsi="Times New Roman" w:cs="Times New Roman"/>
            <w:sz w:val="24"/>
            <w:szCs w:val="24"/>
          </w:rPr>
          <w:t>s’</w:t>
        </w:r>
      </w:ins>
      <w:r>
        <w:rPr>
          <w:rFonts w:ascii="Times New Roman" w:hAnsi="Times New Roman" w:cs="Times New Roman"/>
          <w:sz w:val="24"/>
          <w:szCs w:val="24"/>
        </w:rPr>
        <w:t xml:space="preserve"> behavior history and analyzing statuses of the users so that they can be fed with the most useful information; or dealing with the bandwidth and other system performance problems. These require</w:t>
      </w:r>
      <w:del w:id="233" w:author="James" w:date="2015-06-07T16:56:00Z">
        <w:r w:rsidDel="008D475D">
          <w:rPr>
            <w:rFonts w:ascii="Times New Roman" w:hAnsi="Times New Roman" w:cs="Times New Roman"/>
            <w:sz w:val="24"/>
            <w:szCs w:val="24"/>
          </w:rPr>
          <w:delText>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the ability to create magnificent systems, manage large databases, and </w:t>
      </w:r>
      <w:del w:id="234" w:author="James" w:date="2015-06-07T16:56:00Z">
        <w:r w:rsidDel="008D475D">
          <w:rPr>
            <w:rFonts w:ascii="Times New Roman" w:hAnsi="Times New Roman" w:cs="Times New Roman"/>
            <w:sz w:val="24"/>
            <w:szCs w:val="24"/>
          </w:rPr>
          <w:delText>so much more I have not yet think of</w:delText>
        </w:r>
      </w:del>
      <w:ins w:id="235" w:author="James" w:date="2015-06-07T16:56:00Z">
        <w:r w:rsidR="008D475D">
          <w:rPr>
            <w:rFonts w:ascii="Times New Roman" w:hAnsi="Times New Roman" w:cs="Times New Roman"/>
            <w:sz w:val="24"/>
            <w:szCs w:val="24"/>
          </w:rPr>
          <w:t>there will be more to do</w:t>
        </w:r>
      </w:ins>
      <w:r>
        <w:rPr>
          <w:rFonts w:ascii="Times New Roman" w:hAnsi="Times New Roman" w:cs="Times New Roman"/>
          <w:sz w:val="24"/>
          <w:szCs w:val="24"/>
        </w:rPr>
        <w:t xml:space="preserve">. </w:t>
      </w:r>
      <w:ins w:id="236" w:author="James" w:date="2015-06-07T16:59:00Z">
        <w:r w:rsidR="00974E41">
          <w:rPr>
            <w:rFonts w:ascii="Times New Roman" w:hAnsi="Times New Roman" w:cs="Times New Roman"/>
            <w:sz w:val="24"/>
            <w:szCs w:val="24"/>
          </w:rPr>
          <w:t>I would dream that one day t</w:t>
        </w:r>
      </w:ins>
      <w:del w:id="237" w:author="James" w:date="2015-06-07T16:59:00Z">
        <w:r w:rsidDel="00974E41">
          <w:rPr>
            <w:rFonts w:ascii="Times New Roman" w:hAnsi="Times New Roman" w:cs="Times New Roman"/>
            <w:sz w:val="24"/>
            <w:szCs w:val="24"/>
          </w:rPr>
          <w:delText>T</w:delText>
        </w:r>
      </w:del>
      <w:r>
        <w:rPr>
          <w:rFonts w:ascii="Times New Roman" w:hAnsi="Times New Roman" w:cs="Times New Roman"/>
          <w:sz w:val="24"/>
          <w:szCs w:val="24"/>
        </w:rPr>
        <w:t xml:space="preserve">he USC data science program would </w:t>
      </w:r>
      <w:del w:id="238" w:author="James" w:date="2015-06-07T17:00:00Z">
        <w:r w:rsidDel="00974E41">
          <w:rPr>
            <w:rFonts w:ascii="Times New Roman" w:hAnsi="Times New Roman" w:cs="Times New Roman"/>
            <w:sz w:val="24"/>
            <w:szCs w:val="24"/>
          </w:rPr>
          <w:delText xml:space="preserve">be a huge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help </w:t>
      </w:r>
      <w:del w:id="239" w:author="James" w:date="2015-06-07T17:00:00Z">
        <w:r w:rsidDel="00974E41">
          <w:rPr>
            <w:rFonts w:ascii="Times New Roman" w:hAnsi="Times New Roman" w:cs="Times New Roman"/>
            <w:sz w:val="24"/>
            <w:szCs w:val="24"/>
          </w:rPr>
          <w:delText>not only for</w:delText>
        </w:r>
      </w:del>
      <w:ins w:id="240" w:author="James" w:date="2015-06-07T17:00:00Z">
        <w:r w:rsidR="00974E41">
          <w:rPr>
            <w:rFonts w:ascii="Times New Roman" w:hAnsi="Times New Roman" w:cs="Times New Roman"/>
            <w:sz w:val="24"/>
            <w:szCs w:val="24"/>
          </w:rPr>
          <w:t>me to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del w:id="241" w:author="James" w:date="2015-06-07T17:00:00Z">
        <w:r w:rsidR="008C6547" w:rsidDel="00974E41">
          <w:rPr>
            <w:rFonts w:ascii="Times New Roman" w:hAnsi="Times New Roman" w:cs="Times New Roman"/>
            <w:sz w:val="24"/>
            <w:szCs w:val="24"/>
          </w:rPr>
          <w:delText xml:space="preserve">developing </w:delText>
        </w:r>
      </w:del>
      <w:ins w:id="242" w:author="James" w:date="2015-06-07T17:00:00Z">
        <w:r w:rsidR="00974E41">
          <w:rPr>
            <w:rFonts w:ascii="Times New Roman" w:hAnsi="Times New Roman" w:cs="Times New Roman"/>
            <w:sz w:val="24"/>
            <w:szCs w:val="24"/>
          </w:rPr>
          <w:t>finish up</w:t>
        </w:r>
        <w:r w:rsidR="00974E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my projects</w:t>
      </w:r>
      <w:del w:id="243" w:author="James" w:date="2015-06-07T17:00:00Z">
        <w:r w:rsidDel="00974E41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244" w:author="James" w:date="2015-06-07T17:00:00Z">
        <w:r w:rsidR="00974E41">
          <w:rPr>
            <w:rFonts w:ascii="Times New Roman" w:hAnsi="Times New Roman" w:cs="Times New Roman"/>
            <w:sz w:val="24"/>
            <w:szCs w:val="24"/>
          </w:rPr>
          <w:t>.</w:t>
        </w:r>
        <w:r w:rsidR="00974E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45" w:author="James" w:date="2015-06-07T17:00:00Z">
        <w:r w:rsidDel="00974E41">
          <w:rPr>
            <w:rFonts w:ascii="Times New Roman" w:hAnsi="Times New Roman" w:cs="Times New Roman"/>
            <w:sz w:val="24"/>
            <w:szCs w:val="24"/>
          </w:rPr>
          <w:delText xml:space="preserve">but also for </w:delText>
        </w:r>
        <w:r w:rsidR="008C6547" w:rsidDel="00974E41">
          <w:rPr>
            <w:rFonts w:ascii="Times New Roman" w:hAnsi="Times New Roman" w:cs="Times New Roman"/>
            <w:sz w:val="24"/>
            <w:szCs w:val="24"/>
          </w:rPr>
          <w:delText xml:space="preserve">giving me the ability to learn more advanced technologies and widening my vision to see more potentials in future career. </w:delText>
        </w:r>
      </w:del>
      <w:r w:rsidR="008C6547">
        <w:rPr>
          <w:rFonts w:ascii="Times New Roman" w:hAnsi="Times New Roman" w:cs="Times New Roman"/>
          <w:sz w:val="24"/>
          <w:szCs w:val="24"/>
        </w:rPr>
        <w:t xml:space="preserve">More importantly, USC </w:t>
      </w:r>
      <w:del w:id="246" w:author="James" w:date="2015-06-07T17:01:00Z">
        <w:r w:rsidR="008C6547" w:rsidDel="00974E41">
          <w:rPr>
            <w:rFonts w:ascii="Times New Roman" w:hAnsi="Times New Roman" w:cs="Times New Roman"/>
            <w:sz w:val="24"/>
            <w:szCs w:val="24"/>
          </w:rPr>
          <w:delText xml:space="preserve">provides </w:delText>
        </w:r>
      </w:del>
      <w:ins w:id="247" w:author="James" w:date="2015-06-07T17:01:00Z">
        <w:r w:rsidR="00974E41">
          <w:rPr>
            <w:rFonts w:ascii="Times New Roman" w:hAnsi="Times New Roman" w:cs="Times New Roman"/>
            <w:sz w:val="24"/>
            <w:szCs w:val="24"/>
          </w:rPr>
          <w:t>attracts me due to its</w:t>
        </w:r>
        <w:r w:rsidR="00974E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48" w:author="James" w:date="2015-06-07T17:01:00Z">
        <w:r w:rsidR="008C6547" w:rsidDel="00974E41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r w:rsidR="008C6547">
        <w:rPr>
          <w:rFonts w:ascii="Times New Roman" w:hAnsi="Times New Roman" w:cs="Times New Roman"/>
          <w:sz w:val="24"/>
          <w:szCs w:val="24"/>
        </w:rPr>
        <w:t xml:space="preserve">great environment </w:t>
      </w:r>
      <w:del w:id="249" w:author="James" w:date="2015-06-07T17:01:00Z">
        <w:r w:rsidR="008C6547" w:rsidDel="00974E41">
          <w:rPr>
            <w:rFonts w:ascii="Times New Roman" w:hAnsi="Times New Roman" w:cs="Times New Roman"/>
            <w:sz w:val="24"/>
            <w:szCs w:val="24"/>
          </w:rPr>
          <w:delText>so that</w:delText>
        </w:r>
      </w:del>
      <w:ins w:id="250" w:author="James" w:date="2015-06-07T17:01:00Z">
        <w:r w:rsidR="00974E41">
          <w:rPr>
            <w:rFonts w:ascii="Times New Roman" w:hAnsi="Times New Roman" w:cs="Times New Roman"/>
            <w:sz w:val="24"/>
            <w:szCs w:val="24"/>
          </w:rPr>
          <w:t>where</w:t>
        </w:r>
      </w:ins>
      <w:r w:rsidR="008C6547">
        <w:rPr>
          <w:rFonts w:ascii="Times New Roman" w:hAnsi="Times New Roman" w:cs="Times New Roman"/>
          <w:sz w:val="24"/>
          <w:szCs w:val="24"/>
        </w:rPr>
        <w:t xml:space="preserve"> students from different areas of study and cultures can work together easily. </w:t>
      </w:r>
      <w:del w:id="251" w:author="James" w:date="2015-06-07T17:02:00Z">
        <w:r w:rsidR="008C6547" w:rsidDel="00974E41">
          <w:rPr>
            <w:rFonts w:ascii="Times New Roman" w:hAnsi="Times New Roman" w:cs="Times New Roman"/>
            <w:sz w:val="24"/>
            <w:szCs w:val="24"/>
          </w:rPr>
          <w:delText xml:space="preserve">I </w:delText>
        </w:r>
      </w:del>
      <w:ins w:id="252" w:author="James" w:date="2015-06-07T17:02:00Z">
        <w:r w:rsidR="00974E41">
          <w:rPr>
            <w:rFonts w:ascii="Times New Roman" w:hAnsi="Times New Roman" w:cs="Times New Roman"/>
            <w:sz w:val="24"/>
            <w:szCs w:val="24"/>
          </w:rPr>
          <w:t>I happened to know</w:t>
        </w:r>
      </w:ins>
      <w:del w:id="253" w:author="James" w:date="2015-06-07T17:01:00Z">
        <w:r w:rsidR="008C6547" w:rsidDel="00974E41">
          <w:rPr>
            <w:rFonts w:ascii="Times New Roman" w:hAnsi="Times New Roman" w:cs="Times New Roman"/>
            <w:sz w:val="24"/>
            <w:szCs w:val="24"/>
          </w:rPr>
          <w:delText>have known</w:delText>
        </w:r>
      </w:del>
      <w:r w:rsidR="008C6547">
        <w:rPr>
          <w:rFonts w:ascii="Times New Roman" w:hAnsi="Times New Roman" w:cs="Times New Roman"/>
          <w:sz w:val="24"/>
          <w:szCs w:val="24"/>
        </w:rPr>
        <w:t xml:space="preserve"> one of the USC interactive media alumni, </w:t>
      </w:r>
      <w:proofErr w:type="spellStart"/>
      <w:r w:rsidR="008C6547">
        <w:rPr>
          <w:rFonts w:ascii="Times New Roman" w:hAnsi="Times New Roman" w:cs="Times New Roman"/>
          <w:sz w:val="24"/>
          <w:szCs w:val="24"/>
        </w:rPr>
        <w:t>Jenova</w:t>
      </w:r>
      <w:proofErr w:type="spellEnd"/>
      <w:r w:rsidR="008C6547">
        <w:rPr>
          <w:rFonts w:ascii="Times New Roman" w:hAnsi="Times New Roman" w:cs="Times New Roman"/>
          <w:sz w:val="24"/>
          <w:szCs w:val="24"/>
        </w:rPr>
        <w:t xml:space="preserve"> Chen for a long time because he is now a one-of-a-kind game producer in China. While at USC, he teamed up his fellow student </w:t>
      </w:r>
      <w:proofErr w:type="spellStart"/>
      <w:r w:rsidR="008C6547">
        <w:rPr>
          <w:rFonts w:ascii="Times New Roman" w:hAnsi="Times New Roman" w:cs="Times New Roman"/>
          <w:sz w:val="24"/>
          <w:szCs w:val="24"/>
        </w:rPr>
        <w:t>Kellee</w:t>
      </w:r>
      <w:proofErr w:type="spellEnd"/>
      <w:r w:rsidR="008C6547">
        <w:rPr>
          <w:rFonts w:ascii="Times New Roman" w:hAnsi="Times New Roman" w:cs="Times New Roman"/>
          <w:sz w:val="24"/>
          <w:szCs w:val="24"/>
        </w:rPr>
        <w:t xml:space="preserve"> Santiago, who made an inspiring speech on the </w:t>
      </w:r>
      <w:proofErr w:type="spellStart"/>
      <w:r w:rsidR="008C6547">
        <w:rPr>
          <w:rFonts w:ascii="Times New Roman" w:hAnsi="Times New Roman" w:cs="Times New Roman"/>
          <w:sz w:val="24"/>
          <w:szCs w:val="24"/>
        </w:rPr>
        <w:t>TEDxUSC</w:t>
      </w:r>
      <w:proofErr w:type="spellEnd"/>
      <w:r w:rsidR="008C6547">
        <w:rPr>
          <w:rFonts w:ascii="Times New Roman" w:hAnsi="Times New Roman" w:cs="Times New Roman"/>
          <w:sz w:val="24"/>
          <w:szCs w:val="24"/>
        </w:rPr>
        <w:t xml:space="preserve"> event about how video games can be artistic, to start a </w:t>
      </w:r>
      <w:r w:rsidR="00CF6CE6">
        <w:rPr>
          <w:rFonts w:ascii="Times New Roman" w:hAnsi="Times New Roman" w:cs="Times New Roman"/>
          <w:sz w:val="24"/>
          <w:szCs w:val="24"/>
        </w:rPr>
        <w:t xml:space="preserve">game design company and made great achievements in that field. I </w:t>
      </w:r>
      <w:del w:id="254" w:author="James" w:date="2015-06-07T17:04:00Z">
        <w:r w:rsidR="00CF6CE6" w:rsidDel="00974E41">
          <w:rPr>
            <w:rFonts w:ascii="Times New Roman" w:hAnsi="Times New Roman" w:cs="Times New Roman"/>
            <w:sz w:val="24"/>
            <w:szCs w:val="24"/>
          </w:rPr>
          <w:delText xml:space="preserve">see </w:delText>
        </w:r>
      </w:del>
      <w:ins w:id="255" w:author="James" w:date="2015-06-07T17:04:00Z">
        <w:r w:rsidR="00974E41">
          <w:rPr>
            <w:rFonts w:ascii="Times New Roman" w:hAnsi="Times New Roman" w:cs="Times New Roman"/>
            <w:sz w:val="24"/>
            <w:szCs w:val="24"/>
          </w:rPr>
          <w:t>regard</w:t>
        </w:r>
        <w:r w:rsidR="00974E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F6CE6">
        <w:rPr>
          <w:rFonts w:ascii="Times New Roman" w:hAnsi="Times New Roman" w:cs="Times New Roman"/>
          <w:sz w:val="24"/>
          <w:szCs w:val="24"/>
        </w:rPr>
        <w:t xml:space="preserve">this as an excellent gift </w:t>
      </w:r>
      <w:del w:id="256" w:author="James" w:date="2015-06-07T17:04:00Z">
        <w:r w:rsidR="00CF6CE6" w:rsidDel="00974E41"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</w:del>
      <w:ins w:id="257" w:author="James" w:date="2015-06-07T17:04:00Z">
        <w:r w:rsidR="00974E41">
          <w:rPr>
            <w:rFonts w:ascii="Times New Roman" w:hAnsi="Times New Roman" w:cs="Times New Roman"/>
            <w:sz w:val="24"/>
            <w:szCs w:val="24"/>
          </w:rPr>
          <w:lastRenderedPageBreak/>
          <w:t>from</w:t>
        </w:r>
        <w:r w:rsidR="00974E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F6CE6">
        <w:rPr>
          <w:rFonts w:ascii="Times New Roman" w:hAnsi="Times New Roman" w:cs="Times New Roman"/>
          <w:sz w:val="24"/>
          <w:szCs w:val="24"/>
        </w:rPr>
        <w:t xml:space="preserve">USC </w:t>
      </w:r>
      <w:del w:id="258" w:author="James" w:date="2015-06-07T17:05:00Z">
        <w:r w:rsidR="00CF6CE6" w:rsidDel="00974E41">
          <w:rPr>
            <w:rFonts w:ascii="Times New Roman" w:hAnsi="Times New Roman" w:cs="Times New Roman"/>
            <w:sz w:val="24"/>
            <w:szCs w:val="24"/>
          </w:rPr>
          <w:delText xml:space="preserve">gives </w:delText>
        </w:r>
      </w:del>
      <w:r w:rsidR="00CF6CE6">
        <w:rPr>
          <w:rFonts w:ascii="Times New Roman" w:hAnsi="Times New Roman" w:cs="Times New Roman"/>
          <w:sz w:val="24"/>
          <w:szCs w:val="24"/>
        </w:rPr>
        <w:t xml:space="preserve">because it </w:t>
      </w:r>
      <w:del w:id="259" w:author="James" w:date="2015-06-07T17:05:00Z">
        <w:r w:rsidR="00CF6CE6" w:rsidDel="00974E41">
          <w:rPr>
            <w:rFonts w:ascii="Times New Roman" w:hAnsi="Times New Roman" w:cs="Times New Roman"/>
            <w:sz w:val="24"/>
            <w:szCs w:val="24"/>
          </w:rPr>
          <w:delText>shows that in</w:delText>
        </w:r>
      </w:del>
      <w:ins w:id="260" w:author="James" w:date="2015-06-07T17:05:00Z">
        <w:r w:rsidR="00974E41">
          <w:rPr>
            <w:rFonts w:ascii="Times New Roman" w:hAnsi="Times New Roman" w:cs="Times New Roman"/>
            <w:sz w:val="24"/>
            <w:szCs w:val="24"/>
          </w:rPr>
          <w:t>is</w:t>
        </w:r>
      </w:ins>
      <w:r w:rsidR="00CF6CE6">
        <w:rPr>
          <w:rFonts w:ascii="Times New Roman" w:hAnsi="Times New Roman" w:cs="Times New Roman"/>
          <w:sz w:val="24"/>
          <w:szCs w:val="24"/>
        </w:rPr>
        <w:t xml:space="preserve"> there, no matter where you </w:t>
      </w:r>
      <w:del w:id="261" w:author="James" w:date="2015-06-07T17:05:00Z">
        <w:r w:rsidR="00CF6CE6" w:rsidDel="00974E41">
          <w:rPr>
            <w:rFonts w:ascii="Times New Roman" w:hAnsi="Times New Roman" w:cs="Times New Roman"/>
            <w:sz w:val="24"/>
            <w:szCs w:val="24"/>
          </w:rPr>
          <w:delText xml:space="preserve">come </w:delText>
        </w:r>
      </w:del>
      <w:ins w:id="262" w:author="James" w:date="2015-06-07T17:05:00Z">
        <w:r w:rsidR="00974E41">
          <w:rPr>
            <w:rFonts w:ascii="Times New Roman" w:hAnsi="Times New Roman" w:cs="Times New Roman"/>
            <w:sz w:val="24"/>
            <w:szCs w:val="24"/>
          </w:rPr>
          <w:t>are</w:t>
        </w:r>
        <w:r w:rsidR="00974E4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F6CE6">
        <w:rPr>
          <w:rFonts w:ascii="Times New Roman" w:hAnsi="Times New Roman" w:cs="Times New Roman"/>
          <w:sz w:val="24"/>
          <w:szCs w:val="24"/>
        </w:rPr>
        <w:t xml:space="preserve">from or who you are, as long as you have </w:t>
      </w:r>
      <w:del w:id="263" w:author="James" w:date="2015-06-07T17:06:00Z">
        <w:r w:rsidR="00CF6CE6" w:rsidDel="00974E41">
          <w:rPr>
            <w:rFonts w:ascii="Times New Roman" w:hAnsi="Times New Roman" w:cs="Times New Roman"/>
            <w:sz w:val="24"/>
            <w:szCs w:val="24"/>
          </w:rPr>
          <w:delText>someone who appreciate your</w:delText>
        </w:r>
      </w:del>
      <w:ins w:id="264" w:author="James" w:date="2015-06-07T17:06:00Z">
        <w:r w:rsidR="00974E41">
          <w:rPr>
            <w:rFonts w:ascii="Times New Roman" w:hAnsi="Times New Roman" w:cs="Times New Roman"/>
            <w:sz w:val="24"/>
            <w:szCs w:val="24"/>
          </w:rPr>
          <w:t>great</w:t>
        </w:r>
      </w:ins>
      <w:r w:rsidR="00CF6CE6">
        <w:rPr>
          <w:rFonts w:ascii="Times New Roman" w:hAnsi="Times New Roman" w:cs="Times New Roman"/>
          <w:sz w:val="24"/>
          <w:szCs w:val="24"/>
        </w:rPr>
        <w:t xml:space="preserve"> ideas and dreams, you may find </w:t>
      </w:r>
      <w:ins w:id="265" w:author="James" w:date="2015-06-07T17:07:00Z">
        <w:r w:rsidR="00974E41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="00CF6CE6">
        <w:rPr>
          <w:rFonts w:ascii="Times New Roman" w:hAnsi="Times New Roman" w:cs="Times New Roman"/>
          <w:sz w:val="24"/>
          <w:szCs w:val="24"/>
        </w:rPr>
        <w:t xml:space="preserve">your </w:t>
      </w:r>
      <w:del w:id="266" w:author="James" w:date="2015-06-07T17:06:00Z">
        <w:r w:rsidR="00CF6CE6" w:rsidDel="00974E41">
          <w:rPr>
            <w:rFonts w:ascii="Times New Roman" w:hAnsi="Times New Roman" w:cs="Times New Roman"/>
            <w:sz w:val="24"/>
            <w:szCs w:val="24"/>
          </w:rPr>
          <w:delText>future partner</w:delText>
        </w:r>
      </w:del>
      <w:ins w:id="267" w:author="James" w:date="2015-06-07T17:06:00Z">
        <w:r w:rsidR="00974E41">
          <w:rPr>
            <w:rFonts w:ascii="Times New Roman" w:hAnsi="Times New Roman" w:cs="Times New Roman"/>
            <w:sz w:val="24"/>
            <w:szCs w:val="24"/>
          </w:rPr>
          <w:t>dream come true</w:t>
        </w:r>
      </w:ins>
      <w:r w:rsidR="00CF6CE6">
        <w:rPr>
          <w:rFonts w:ascii="Times New Roman" w:hAnsi="Times New Roman" w:cs="Times New Roman"/>
          <w:sz w:val="24"/>
          <w:szCs w:val="24"/>
        </w:rPr>
        <w:t xml:space="preserve">. </w:t>
      </w:r>
      <w:del w:id="268" w:author="James" w:date="2015-06-07T17:07:00Z">
        <w:r w:rsidR="00CF6CE6" w:rsidDel="00974E41">
          <w:rPr>
            <w:rFonts w:ascii="Times New Roman" w:hAnsi="Times New Roman" w:cs="Times New Roman"/>
            <w:sz w:val="24"/>
            <w:szCs w:val="24"/>
          </w:rPr>
          <w:delText>This is more than valuable for an international student like me.</w:delText>
        </w:r>
      </w:del>
    </w:p>
    <w:p w:rsidR="00A46143" w:rsidRPr="00672B12" w:rsidRDefault="00A46143">
      <w:pPr>
        <w:rPr>
          <w:rFonts w:ascii="Times New Roman" w:hAnsi="Times New Roman" w:cs="Times New Roman"/>
          <w:sz w:val="24"/>
          <w:szCs w:val="24"/>
        </w:rPr>
      </w:pPr>
    </w:p>
    <w:p w:rsidR="001846D3" w:rsidRPr="00672B12" w:rsidRDefault="00186E80" w:rsidP="001846D3">
      <w:pPr>
        <w:rPr>
          <w:moveTo w:id="269" w:author="James" w:date="2015-06-07T17:15:00Z"/>
          <w:rFonts w:ascii="Times New Roman" w:hAnsi="Times New Roman" w:cs="Times New Roman"/>
          <w:sz w:val="24"/>
          <w:szCs w:val="24"/>
        </w:rPr>
      </w:pPr>
      <w:del w:id="270" w:author="James" w:date="2015-06-07T17:08:00Z">
        <w:r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Over these activities and experiences, I became familiar with more </w:delText>
        </w:r>
        <w:r w:rsidR="00B77978" w:rsidRPr="00672B12" w:rsidDel="001846D3">
          <w:rPr>
            <w:rFonts w:ascii="Times New Roman" w:hAnsi="Times New Roman" w:cs="Times New Roman"/>
            <w:sz w:val="24"/>
            <w:szCs w:val="24"/>
          </w:rPr>
          <w:delText>programming methodologies and I am exceptionally attracted to data science technologies.</w:delText>
        </w:r>
      </w:del>
      <w:ins w:id="271" w:author="James" w:date="2015-06-07T17:08:00Z">
        <w:r w:rsidR="001846D3">
          <w:rPr>
            <w:rFonts w:ascii="Times New Roman" w:hAnsi="Times New Roman" w:cs="Times New Roman"/>
            <w:sz w:val="24"/>
            <w:szCs w:val="24"/>
          </w:rPr>
          <w:t>Regarding my future plan,</w:t>
        </w:r>
      </w:ins>
      <w:r w:rsidR="00B77978" w:rsidRPr="00672B12">
        <w:rPr>
          <w:rFonts w:ascii="Times New Roman" w:hAnsi="Times New Roman" w:cs="Times New Roman"/>
          <w:sz w:val="24"/>
          <w:szCs w:val="24"/>
        </w:rPr>
        <w:t xml:space="preserve"> I would like to become an industry expert to bring people convenience in daily life with data-centric technologies, which </w:t>
      </w:r>
      <w:del w:id="272" w:author="James" w:date="2015-06-07T17:08:00Z">
        <w:r w:rsidR="00B77978"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almost </w:delText>
        </w:r>
      </w:del>
      <w:r w:rsidR="00B77978" w:rsidRPr="00672B12">
        <w:rPr>
          <w:rFonts w:ascii="Times New Roman" w:hAnsi="Times New Roman" w:cs="Times New Roman"/>
          <w:sz w:val="24"/>
          <w:szCs w:val="24"/>
        </w:rPr>
        <w:t>requires me to be a leader of a group</w:t>
      </w:r>
      <w:r w:rsidR="007A728A">
        <w:rPr>
          <w:rFonts w:ascii="Times New Roman" w:hAnsi="Times New Roman" w:cs="Times New Roman"/>
          <w:sz w:val="24"/>
          <w:szCs w:val="24"/>
        </w:rPr>
        <w:t xml:space="preserve"> of</w:t>
      </w:r>
      <w:r w:rsidR="00B77978" w:rsidRPr="00672B12">
        <w:rPr>
          <w:rFonts w:ascii="Times New Roman" w:hAnsi="Times New Roman" w:cs="Times New Roman"/>
          <w:sz w:val="24"/>
          <w:szCs w:val="24"/>
        </w:rPr>
        <w:t xml:space="preserve"> talented people to make it happen. I used to be uncertain of how to approach this goal, until I saw the Master of </w:t>
      </w:r>
      <w:r w:rsidR="004516BB">
        <w:rPr>
          <w:rFonts w:ascii="Times New Roman" w:hAnsi="Times New Roman" w:cs="Times New Roman"/>
          <w:sz w:val="24"/>
          <w:szCs w:val="24"/>
        </w:rPr>
        <w:t>Computer Science</w:t>
      </w:r>
      <w:r w:rsidR="00B77978" w:rsidRPr="00672B12">
        <w:rPr>
          <w:rFonts w:ascii="Times New Roman" w:hAnsi="Times New Roman" w:cs="Times New Roman"/>
          <w:sz w:val="24"/>
          <w:szCs w:val="24"/>
        </w:rPr>
        <w:t xml:space="preserve"> program </w:t>
      </w:r>
      <w:r w:rsidR="004516BB">
        <w:rPr>
          <w:rFonts w:ascii="Times New Roman" w:hAnsi="Times New Roman" w:cs="Times New Roman"/>
          <w:sz w:val="24"/>
          <w:szCs w:val="24"/>
        </w:rPr>
        <w:t xml:space="preserve">with a focus on data science </w:t>
      </w:r>
      <w:r w:rsidR="00B77978" w:rsidRPr="00672B12">
        <w:rPr>
          <w:rFonts w:ascii="Times New Roman" w:hAnsi="Times New Roman" w:cs="Times New Roman"/>
          <w:sz w:val="24"/>
          <w:szCs w:val="24"/>
        </w:rPr>
        <w:t xml:space="preserve">at </w:t>
      </w:r>
      <w:r w:rsidR="004516BB">
        <w:rPr>
          <w:rFonts w:ascii="Times New Roman" w:hAnsi="Times New Roman" w:cs="Times New Roman"/>
          <w:sz w:val="24"/>
          <w:szCs w:val="24"/>
        </w:rPr>
        <w:t>Viterbi School of Engineering, USC</w:t>
      </w:r>
      <w:r w:rsidR="00B77978" w:rsidRPr="00672B12">
        <w:rPr>
          <w:rFonts w:ascii="Times New Roman" w:hAnsi="Times New Roman" w:cs="Times New Roman"/>
          <w:sz w:val="24"/>
          <w:szCs w:val="24"/>
        </w:rPr>
        <w:t>. After</w:t>
      </w:r>
      <w:ins w:id="273" w:author="James" w:date="2015-06-07T17:11:00Z">
        <w:r w:rsidR="001846D3">
          <w:rPr>
            <w:rFonts w:ascii="Times New Roman" w:hAnsi="Times New Roman" w:cs="Times New Roman"/>
            <w:sz w:val="24"/>
            <w:szCs w:val="24"/>
          </w:rPr>
          <w:t xml:space="preserve"> careful</w:t>
        </w:r>
      </w:ins>
      <w:r w:rsidR="00B77978" w:rsidRPr="00672B12">
        <w:rPr>
          <w:rFonts w:ascii="Times New Roman" w:hAnsi="Times New Roman" w:cs="Times New Roman"/>
          <w:sz w:val="24"/>
          <w:szCs w:val="24"/>
        </w:rPr>
        <w:t xml:space="preserve"> reading every word on the website</w:t>
      </w:r>
      <w:del w:id="274" w:author="James" w:date="2015-06-07T17:10:00Z">
        <w:r w:rsidR="00B77978" w:rsidRPr="00672B12" w:rsidDel="001846D3">
          <w:rPr>
            <w:rFonts w:ascii="Times New Roman" w:hAnsi="Times New Roman" w:cs="Times New Roman"/>
            <w:sz w:val="24"/>
            <w:szCs w:val="24"/>
          </w:rPr>
          <w:delText>, which introduced this program in detail, personally</w:delText>
        </w:r>
      </w:del>
      <w:r w:rsidR="00B77978" w:rsidRPr="00672B12">
        <w:rPr>
          <w:rFonts w:ascii="Times New Roman" w:hAnsi="Times New Roman" w:cs="Times New Roman"/>
          <w:sz w:val="24"/>
          <w:szCs w:val="24"/>
        </w:rPr>
        <w:t xml:space="preserve">, I </w:t>
      </w:r>
      <w:del w:id="275" w:author="James" w:date="2015-06-07T17:11:00Z">
        <w:r w:rsidR="00B77978"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thought </w:delText>
        </w:r>
      </w:del>
      <w:ins w:id="276" w:author="James" w:date="2015-06-07T17:11:00Z">
        <w:r w:rsidR="001846D3">
          <w:rPr>
            <w:rFonts w:ascii="Times New Roman" w:hAnsi="Times New Roman" w:cs="Times New Roman"/>
            <w:sz w:val="24"/>
            <w:szCs w:val="24"/>
          </w:rPr>
          <w:t>believe</w:t>
        </w:r>
        <w:r w:rsidR="001846D3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77978" w:rsidRPr="00672B12">
        <w:rPr>
          <w:rFonts w:ascii="Times New Roman" w:hAnsi="Times New Roman" w:cs="Times New Roman"/>
          <w:sz w:val="24"/>
          <w:szCs w:val="24"/>
        </w:rPr>
        <w:t xml:space="preserve">that </w:t>
      </w:r>
      <w:r w:rsidR="00925247" w:rsidRPr="00672B12">
        <w:rPr>
          <w:rFonts w:ascii="Times New Roman" w:hAnsi="Times New Roman" w:cs="Times New Roman"/>
          <w:sz w:val="24"/>
          <w:szCs w:val="24"/>
        </w:rPr>
        <w:t xml:space="preserve">this is where I </w:t>
      </w:r>
      <w:del w:id="277" w:author="James" w:date="2015-06-07T17:11:00Z">
        <w:r w:rsidR="00925247"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would </w:delText>
        </w:r>
      </w:del>
      <w:ins w:id="278" w:author="James" w:date="2015-06-07T17:11:00Z">
        <w:r w:rsidR="001846D3">
          <w:rPr>
            <w:rFonts w:ascii="Times New Roman" w:hAnsi="Times New Roman" w:cs="Times New Roman"/>
            <w:sz w:val="24"/>
            <w:szCs w:val="24"/>
          </w:rPr>
          <w:t>should go</w:t>
        </w:r>
      </w:ins>
      <w:del w:id="279" w:author="James" w:date="2015-06-07T17:11:00Z">
        <w:r w:rsidR="00925247" w:rsidRPr="00672B12" w:rsidDel="001846D3">
          <w:rPr>
            <w:rFonts w:ascii="Times New Roman" w:hAnsi="Times New Roman" w:cs="Times New Roman"/>
            <w:sz w:val="24"/>
            <w:szCs w:val="24"/>
          </w:rPr>
          <w:delText>belong to</w:delText>
        </w:r>
      </w:del>
      <w:r w:rsidR="00925247" w:rsidRPr="00672B12">
        <w:rPr>
          <w:rFonts w:ascii="Times New Roman" w:hAnsi="Times New Roman" w:cs="Times New Roman"/>
          <w:sz w:val="24"/>
          <w:szCs w:val="24"/>
        </w:rPr>
        <w:t xml:space="preserve">, </w:t>
      </w:r>
      <w:del w:id="280" w:author="James" w:date="2015-06-07T17:11:00Z">
        <w:r w:rsidR="00925247"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because </w:delText>
        </w:r>
      </w:del>
      <w:ins w:id="281" w:author="James" w:date="2015-06-07T17:11:00Z">
        <w:r w:rsidR="001846D3">
          <w:rPr>
            <w:rFonts w:ascii="Times New Roman" w:hAnsi="Times New Roman" w:cs="Times New Roman"/>
            <w:sz w:val="24"/>
            <w:szCs w:val="24"/>
          </w:rPr>
          <w:t>given</w:t>
        </w:r>
        <w:r w:rsidR="001846D3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25247" w:rsidRPr="00672B12">
        <w:rPr>
          <w:rFonts w:ascii="Times New Roman" w:hAnsi="Times New Roman" w:cs="Times New Roman"/>
          <w:sz w:val="24"/>
          <w:szCs w:val="24"/>
        </w:rPr>
        <w:t xml:space="preserve">what I had done and what </w:t>
      </w:r>
      <w:ins w:id="282" w:author="James" w:date="2015-06-07T17:12:00Z">
        <w:r w:rsidR="001846D3">
          <w:rPr>
            <w:rFonts w:ascii="Times New Roman" w:hAnsi="Times New Roman" w:cs="Times New Roman"/>
            <w:sz w:val="24"/>
            <w:szCs w:val="24"/>
          </w:rPr>
          <w:t xml:space="preserve">my </w:t>
        </w:r>
      </w:ins>
      <w:del w:id="283" w:author="James" w:date="2015-06-07T17:12:00Z">
        <w:r w:rsidR="00925247"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I have </w:delText>
        </w:r>
      </w:del>
      <w:r w:rsidR="00925247" w:rsidRPr="00672B12">
        <w:rPr>
          <w:rFonts w:ascii="Times New Roman" w:hAnsi="Times New Roman" w:cs="Times New Roman"/>
          <w:sz w:val="24"/>
          <w:szCs w:val="24"/>
        </w:rPr>
        <w:t>passion</w:t>
      </w:r>
      <w:ins w:id="284" w:author="James" w:date="2015-06-07T17:13:00Z">
        <w:r w:rsidR="001846D3">
          <w:rPr>
            <w:rFonts w:ascii="Times New Roman" w:hAnsi="Times New Roman" w:cs="Times New Roman"/>
            <w:sz w:val="24"/>
            <w:szCs w:val="24"/>
          </w:rPr>
          <w:t xml:space="preserve"> is</w:t>
        </w:r>
      </w:ins>
      <w:r w:rsidR="00925247" w:rsidRPr="00672B12">
        <w:rPr>
          <w:rFonts w:ascii="Times New Roman" w:hAnsi="Times New Roman" w:cs="Times New Roman"/>
          <w:sz w:val="24"/>
          <w:szCs w:val="24"/>
        </w:rPr>
        <w:t xml:space="preserve"> for – programming, algorithm designing, data management, software performance optimization, and leadership</w:t>
      </w:r>
      <w:del w:id="285" w:author="James" w:date="2015-06-07T17:13:00Z">
        <w:r w:rsidR="00925247"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 – could be perfectly covered and concluded in this program</w:delText>
        </w:r>
      </w:del>
      <w:r w:rsidR="00925247" w:rsidRPr="00672B12">
        <w:rPr>
          <w:rFonts w:ascii="Times New Roman" w:hAnsi="Times New Roman" w:cs="Times New Roman"/>
          <w:sz w:val="24"/>
          <w:szCs w:val="24"/>
        </w:rPr>
        <w:t>.</w:t>
      </w:r>
      <w:ins w:id="286" w:author="James" w:date="2015-06-07T17:15:00Z">
        <w:r w:rsidR="001846D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846D3">
          <w:rPr>
            <w:rFonts w:ascii="Times New Roman" w:hAnsi="Times New Roman" w:cs="Times New Roman"/>
            <w:sz w:val="24"/>
            <w:szCs w:val="24"/>
          </w:rPr>
          <w:t>With</w:t>
        </w:r>
        <w:r w:rsidR="001846D3" w:rsidRPr="00672B12">
          <w:rPr>
            <w:rFonts w:ascii="Times New Roman" w:hAnsi="Times New Roman" w:cs="Times New Roman"/>
            <w:sz w:val="24"/>
            <w:szCs w:val="24"/>
          </w:rPr>
          <w:t xml:space="preserve"> 8 years of </w:t>
        </w:r>
        <w:r w:rsidR="001846D3">
          <w:rPr>
            <w:rFonts w:ascii="Times New Roman" w:hAnsi="Times New Roman" w:cs="Times New Roman"/>
            <w:sz w:val="24"/>
            <w:szCs w:val="24"/>
          </w:rPr>
          <w:t>preparation in</w:t>
        </w:r>
        <w:r w:rsidR="001846D3" w:rsidRPr="00672B1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846D3" w:rsidRPr="00672B12">
          <w:rPr>
            <w:rFonts w:ascii="Times New Roman" w:hAnsi="Times New Roman" w:cs="Times New Roman"/>
            <w:sz w:val="24"/>
            <w:szCs w:val="24"/>
          </w:rPr>
          <w:t xml:space="preserve">computer science, </w:t>
        </w:r>
      </w:ins>
      <w:moveToRangeStart w:id="287" w:author="James" w:date="2015-06-07T17:15:00Z" w:name="move421460643"/>
      <w:moveTo w:id="288" w:author="James" w:date="2015-06-07T17:15:00Z">
        <w:r w:rsidR="001846D3" w:rsidRPr="00672B12">
          <w:rPr>
            <w:rFonts w:ascii="Times New Roman" w:hAnsi="Times New Roman" w:cs="Times New Roman"/>
            <w:sz w:val="24"/>
            <w:szCs w:val="24"/>
          </w:rPr>
          <w:t>I</w:t>
        </w:r>
        <w:del w:id="289" w:author="James" w:date="2015-06-07T17:15:00Z">
          <w:r w:rsidR="001846D3" w:rsidRPr="00672B12" w:rsidDel="001846D3">
            <w:rPr>
              <w:rFonts w:ascii="Times New Roman" w:hAnsi="Times New Roman" w:cs="Times New Roman"/>
              <w:sz w:val="24"/>
              <w:szCs w:val="24"/>
            </w:rPr>
            <w:delText xml:space="preserve"> also believe</w:delText>
          </w:r>
        </w:del>
      </w:moveTo>
      <w:ins w:id="290" w:author="James" w:date="2015-06-07T17:15:00Z">
        <w:r w:rsidR="001846D3">
          <w:rPr>
            <w:rFonts w:ascii="Times New Roman" w:hAnsi="Times New Roman" w:cs="Times New Roman"/>
            <w:sz w:val="24"/>
            <w:szCs w:val="24"/>
          </w:rPr>
          <w:t xml:space="preserve"> am confident</w:t>
        </w:r>
      </w:ins>
      <w:moveTo w:id="291" w:author="James" w:date="2015-06-07T17:15:00Z">
        <w:r w:rsidR="001846D3" w:rsidRPr="00672B12">
          <w:rPr>
            <w:rFonts w:ascii="Times New Roman" w:hAnsi="Times New Roman" w:cs="Times New Roman"/>
            <w:sz w:val="24"/>
            <w:szCs w:val="24"/>
          </w:rPr>
          <w:t xml:space="preserve"> that I </w:t>
        </w:r>
      </w:moveTo>
      <w:ins w:id="292" w:author="James" w:date="2015-06-07T17:15:00Z">
        <w:r w:rsidR="001846D3">
          <w:rPr>
            <w:rFonts w:ascii="Times New Roman" w:hAnsi="Times New Roman" w:cs="Times New Roman"/>
            <w:sz w:val="24"/>
            <w:szCs w:val="24"/>
          </w:rPr>
          <w:t>will</w:t>
        </w:r>
      </w:ins>
      <w:moveTo w:id="293" w:author="James" w:date="2015-06-07T17:15:00Z">
        <w:del w:id="294" w:author="James" w:date="2015-06-07T17:15:00Z">
          <w:r w:rsidR="001846D3" w:rsidRPr="00672B12" w:rsidDel="001846D3">
            <w:rPr>
              <w:rFonts w:ascii="Times New Roman" w:hAnsi="Times New Roman" w:cs="Times New Roman"/>
              <w:sz w:val="24"/>
              <w:szCs w:val="24"/>
            </w:rPr>
            <w:delText>am capable of</w:delText>
          </w:r>
        </w:del>
        <w:r w:rsidR="001846D3" w:rsidRPr="00672B12">
          <w:rPr>
            <w:rFonts w:ascii="Times New Roman" w:hAnsi="Times New Roman" w:cs="Times New Roman"/>
            <w:sz w:val="24"/>
            <w:szCs w:val="24"/>
          </w:rPr>
          <w:t xml:space="preserve"> bring</w:t>
        </w:r>
        <w:del w:id="295" w:author="James" w:date="2015-06-07T17:15:00Z">
          <w:r w:rsidR="001846D3" w:rsidRPr="00672B12" w:rsidDel="001846D3">
            <w:rPr>
              <w:rFonts w:ascii="Times New Roman" w:hAnsi="Times New Roman" w:cs="Times New Roman"/>
              <w:sz w:val="24"/>
              <w:szCs w:val="24"/>
            </w:rPr>
            <w:delText>ing</w:delText>
          </w:r>
        </w:del>
        <w:r w:rsidR="001846D3" w:rsidRPr="00672B12">
          <w:rPr>
            <w:rFonts w:ascii="Times New Roman" w:hAnsi="Times New Roman" w:cs="Times New Roman"/>
            <w:sz w:val="24"/>
            <w:szCs w:val="24"/>
          </w:rPr>
          <w:t xml:space="preserve"> abundant resources to university’s academic and cultural communications, </w:t>
        </w:r>
        <w:del w:id="296" w:author="James" w:date="2015-06-07T17:16:00Z">
          <w:r w:rsidR="001846D3" w:rsidRPr="00672B12" w:rsidDel="001846D3">
            <w:rPr>
              <w:rFonts w:ascii="Times New Roman" w:hAnsi="Times New Roman" w:cs="Times New Roman"/>
              <w:sz w:val="24"/>
              <w:szCs w:val="24"/>
            </w:rPr>
            <w:delText xml:space="preserve">as well as boost and broaden </w:delText>
          </w:r>
        </w:del>
      </w:moveTo>
      <w:ins w:id="297" w:author="James" w:date="2015-06-07T17:16:00Z">
        <w:r w:rsidR="001846D3">
          <w:rPr>
            <w:rFonts w:ascii="Times New Roman" w:hAnsi="Times New Roman" w:cs="Times New Roman"/>
            <w:sz w:val="24"/>
            <w:szCs w:val="24"/>
          </w:rPr>
          <w:t xml:space="preserve">and devote my contribution to </w:t>
        </w:r>
      </w:ins>
      <w:moveTo w:id="298" w:author="James" w:date="2015-06-07T17:15:00Z">
        <w:r w:rsidR="001846D3" w:rsidRPr="00672B12">
          <w:rPr>
            <w:rFonts w:ascii="Times New Roman" w:hAnsi="Times New Roman" w:cs="Times New Roman"/>
            <w:sz w:val="24"/>
            <w:szCs w:val="24"/>
          </w:rPr>
          <w:t>the development of burgeoning technologies.</w:t>
        </w:r>
      </w:moveTo>
    </w:p>
    <w:moveToRangeEnd w:id="287"/>
    <w:p w:rsidR="00186E80" w:rsidRPr="001846D3" w:rsidRDefault="00186E80">
      <w:pPr>
        <w:rPr>
          <w:rFonts w:ascii="Times New Roman" w:hAnsi="Times New Roman" w:cs="Times New Roman"/>
          <w:sz w:val="24"/>
          <w:szCs w:val="24"/>
          <w:rPrChange w:id="299" w:author="James" w:date="2015-06-07T17:15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925247" w:rsidRPr="00672B12" w:rsidRDefault="00925247">
      <w:pPr>
        <w:rPr>
          <w:rFonts w:ascii="Times New Roman" w:hAnsi="Times New Roman" w:cs="Times New Roman"/>
          <w:sz w:val="24"/>
          <w:szCs w:val="24"/>
        </w:rPr>
      </w:pPr>
    </w:p>
    <w:p w:rsidR="00925247" w:rsidRPr="00672B12" w:rsidRDefault="00925247">
      <w:pPr>
        <w:rPr>
          <w:rFonts w:ascii="Times New Roman" w:hAnsi="Times New Roman" w:cs="Times New Roman"/>
          <w:sz w:val="24"/>
          <w:szCs w:val="24"/>
        </w:rPr>
      </w:pPr>
      <w:del w:id="300" w:author="James" w:date="2015-06-07T17:14:00Z">
        <w:r w:rsidRPr="00672B12" w:rsidDel="001846D3">
          <w:rPr>
            <w:rFonts w:ascii="Times New Roman" w:hAnsi="Times New Roman" w:cs="Times New Roman"/>
            <w:sz w:val="24"/>
            <w:szCs w:val="24"/>
          </w:rPr>
          <w:delText>After over</w:delText>
        </w:r>
      </w:del>
      <w:del w:id="301" w:author="James" w:date="2015-06-07T17:15:00Z">
        <w:r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 8 years of </w:delText>
        </w:r>
      </w:del>
      <w:del w:id="302" w:author="James" w:date="2015-06-07T17:14:00Z">
        <w:r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learning </w:delText>
        </w:r>
      </w:del>
      <w:del w:id="303" w:author="James" w:date="2015-06-07T17:15:00Z">
        <w:r w:rsidRPr="00672B12" w:rsidDel="001846D3">
          <w:rPr>
            <w:rFonts w:ascii="Times New Roman" w:hAnsi="Times New Roman" w:cs="Times New Roman"/>
            <w:sz w:val="24"/>
            <w:szCs w:val="24"/>
          </w:rPr>
          <w:delText xml:space="preserve">computer science, </w:delText>
        </w:r>
      </w:del>
      <w:r w:rsidRPr="00672B12">
        <w:rPr>
          <w:rFonts w:ascii="Times New Roman" w:hAnsi="Times New Roman" w:cs="Times New Roman"/>
          <w:sz w:val="24"/>
          <w:szCs w:val="24"/>
        </w:rPr>
        <w:t xml:space="preserve">I have eventually found what I am mostly interested in and I am prepared to devote myself into the area of data science to bring the world more valuables. I would like to support myself to learn the newest computer science theories and technologies through the </w:t>
      </w:r>
      <w:r w:rsidR="004516BB">
        <w:rPr>
          <w:rFonts w:ascii="Times New Roman" w:hAnsi="Times New Roman" w:cs="Times New Roman"/>
          <w:sz w:val="24"/>
          <w:szCs w:val="24"/>
        </w:rPr>
        <w:t>Master of Computer Science program at University of Southern California</w:t>
      </w:r>
      <w:r w:rsidRPr="00672B12">
        <w:rPr>
          <w:rFonts w:ascii="Times New Roman" w:hAnsi="Times New Roman" w:cs="Times New Roman"/>
          <w:sz w:val="24"/>
          <w:szCs w:val="24"/>
        </w:rPr>
        <w:t xml:space="preserve">. </w:t>
      </w:r>
      <w:r w:rsidR="00F735B5" w:rsidRPr="00672B12">
        <w:rPr>
          <w:rFonts w:ascii="Times New Roman" w:hAnsi="Times New Roman" w:cs="Times New Roman"/>
          <w:sz w:val="24"/>
          <w:szCs w:val="24"/>
        </w:rPr>
        <w:t>The variety of projects and</w:t>
      </w:r>
      <w:r w:rsidR="004516BB">
        <w:rPr>
          <w:rFonts w:ascii="Times New Roman" w:hAnsi="Times New Roman" w:cs="Times New Roman"/>
          <w:sz w:val="24"/>
          <w:szCs w:val="24"/>
        </w:rPr>
        <w:t xml:space="preserve"> specialized</w:t>
      </w:r>
      <w:r w:rsidR="00F735B5" w:rsidRPr="00672B12">
        <w:rPr>
          <w:rFonts w:ascii="Times New Roman" w:hAnsi="Times New Roman" w:cs="Times New Roman"/>
          <w:sz w:val="24"/>
          <w:szCs w:val="24"/>
        </w:rPr>
        <w:t xml:space="preserve"> curriculums in the program strongly attract me. </w:t>
      </w:r>
      <w:moveFromRangeStart w:id="304" w:author="James" w:date="2015-06-07T17:15:00Z" w:name="move421460643"/>
      <w:moveFrom w:id="305" w:author="James" w:date="2015-06-07T17:15:00Z">
        <w:r w:rsidR="00F735B5" w:rsidRPr="00672B12" w:rsidDel="001846D3">
          <w:rPr>
            <w:rFonts w:ascii="Times New Roman" w:hAnsi="Times New Roman" w:cs="Times New Roman"/>
            <w:sz w:val="24"/>
            <w:szCs w:val="24"/>
          </w:rPr>
          <w:t>I also believe that I am capable of bringing abundant resources to university’s academic and cultural communications, as well as boost and broaden the development of burgeoning technologies.</w:t>
        </w:r>
      </w:moveFrom>
      <w:moveFromRangeEnd w:id="304"/>
    </w:p>
    <w:sectPr w:rsidR="00925247" w:rsidRPr="00672B1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63D" w:rsidRDefault="0057263D" w:rsidP="004728D5">
      <w:r>
        <w:separator/>
      </w:r>
    </w:p>
  </w:endnote>
  <w:endnote w:type="continuationSeparator" w:id="0">
    <w:p w:rsidR="0057263D" w:rsidRDefault="0057263D" w:rsidP="0047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63D" w:rsidRDefault="0057263D" w:rsidP="004728D5">
      <w:r>
        <w:separator/>
      </w:r>
    </w:p>
  </w:footnote>
  <w:footnote w:type="continuationSeparator" w:id="0">
    <w:p w:rsidR="0057263D" w:rsidRDefault="0057263D" w:rsidP="004728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8D5" w:rsidRPr="00672B12" w:rsidRDefault="004728D5" w:rsidP="004728D5">
    <w:pPr>
      <w:pStyle w:val="a3"/>
      <w:rPr>
        <w:rFonts w:ascii="Times New Roman" w:hAnsi="Times New Roman" w:cs="Times New Roman"/>
      </w:rPr>
    </w:pPr>
    <w:proofErr w:type="spellStart"/>
    <w:r w:rsidRPr="00672B12">
      <w:rPr>
        <w:rFonts w:ascii="Times New Roman" w:hAnsi="Times New Roman" w:cs="Times New Roman"/>
      </w:rPr>
      <w:t>Hanzhang</w:t>
    </w:r>
    <w:proofErr w:type="spellEnd"/>
    <w:r w:rsidRPr="00672B12">
      <w:rPr>
        <w:rFonts w:ascii="Times New Roman" w:hAnsi="Times New Roman" w:cs="Times New Roman"/>
      </w:rPr>
      <w:t xml:space="preserve"> Chen</w:t>
    </w:r>
  </w:p>
  <w:p w:rsidR="004728D5" w:rsidRPr="00672B12" w:rsidRDefault="004728D5">
    <w:pPr>
      <w:pStyle w:val="a3"/>
      <w:rPr>
        <w:rFonts w:ascii="Times New Roman" w:hAnsi="Times New Roman" w:cs="Times New Roman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5C"/>
    <w:rsid w:val="00004CB7"/>
    <w:rsid w:val="000B5168"/>
    <w:rsid w:val="000F55F1"/>
    <w:rsid w:val="00146F87"/>
    <w:rsid w:val="001846D3"/>
    <w:rsid w:val="00186E80"/>
    <w:rsid w:val="00200C2E"/>
    <w:rsid w:val="00235859"/>
    <w:rsid w:val="00272D6F"/>
    <w:rsid w:val="00277EF6"/>
    <w:rsid w:val="002E5EB6"/>
    <w:rsid w:val="003562E1"/>
    <w:rsid w:val="00385169"/>
    <w:rsid w:val="00390F17"/>
    <w:rsid w:val="003A38F5"/>
    <w:rsid w:val="003B2638"/>
    <w:rsid w:val="003C31EF"/>
    <w:rsid w:val="003F5B10"/>
    <w:rsid w:val="0042111C"/>
    <w:rsid w:val="004413CD"/>
    <w:rsid w:val="004516BB"/>
    <w:rsid w:val="0046043A"/>
    <w:rsid w:val="004679BC"/>
    <w:rsid w:val="004728D5"/>
    <w:rsid w:val="004B093F"/>
    <w:rsid w:val="004D709D"/>
    <w:rsid w:val="00513326"/>
    <w:rsid w:val="00554FF0"/>
    <w:rsid w:val="0057263D"/>
    <w:rsid w:val="005B4FA8"/>
    <w:rsid w:val="0063116F"/>
    <w:rsid w:val="00672B12"/>
    <w:rsid w:val="006834AC"/>
    <w:rsid w:val="006B36DB"/>
    <w:rsid w:val="006C264C"/>
    <w:rsid w:val="00740BBD"/>
    <w:rsid w:val="0074378C"/>
    <w:rsid w:val="00744AD1"/>
    <w:rsid w:val="007A728A"/>
    <w:rsid w:val="007D3EFE"/>
    <w:rsid w:val="007D7380"/>
    <w:rsid w:val="007F4E48"/>
    <w:rsid w:val="008648E2"/>
    <w:rsid w:val="00873C16"/>
    <w:rsid w:val="00875CD5"/>
    <w:rsid w:val="008A7524"/>
    <w:rsid w:val="008C5774"/>
    <w:rsid w:val="008C6547"/>
    <w:rsid w:val="008D475D"/>
    <w:rsid w:val="008E287E"/>
    <w:rsid w:val="009069B4"/>
    <w:rsid w:val="00925247"/>
    <w:rsid w:val="009321EB"/>
    <w:rsid w:val="0093427E"/>
    <w:rsid w:val="00974E41"/>
    <w:rsid w:val="009E54A3"/>
    <w:rsid w:val="00A46143"/>
    <w:rsid w:val="00AD55D2"/>
    <w:rsid w:val="00AF5914"/>
    <w:rsid w:val="00B26CEE"/>
    <w:rsid w:val="00B76C55"/>
    <w:rsid w:val="00B77978"/>
    <w:rsid w:val="00BD225C"/>
    <w:rsid w:val="00BE7947"/>
    <w:rsid w:val="00C3780E"/>
    <w:rsid w:val="00C927B2"/>
    <w:rsid w:val="00CB46B9"/>
    <w:rsid w:val="00CD4C68"/>
    <w:rsid w:val="00CF6CE6"/>
    <w:rsid w:val="00D7223F"/>
    <w:rsid w:val="00DC1B8D"/>
    <w:rsid w:val="00DE7686"/>
    <w:rsid w:val="00E429CC"/>
    <w:rsid w:val="00E65483"/>
    <w:rsid w:val="00E874A9"/>
    <w:rsid w:val="00E94FF7"/>
    <w:rsid w:val="00EC780B"/>
    <w:rsid w:val="00EE0466"/>
    <w:rsid w:val="00F52E38"/>
    <w:rsid w:val="00F6617E"/>
    <w:rsid w:val="00F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0116-4890-41D4-B62C-88C2F9F7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28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28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72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Chen</dc:creator>
  <cp:keywords/>
  <dc:description/>
  <cp:lastModifiedBy>James</cp:lastModifiedBy>
  <cp:revision>19</cp:revision>
  <cp:lastPrinted>2014-12-16T03:28:00Z</cp:lastPrinted>
  <dcterms:created xsi:type="dcterms:W3CDTF">2015-06-07T07:33:00Z</dcterms:created>
  <dcterms:modified xsi:type="dcterms:W3CDTF">2015-06-07T09:28:00Z</dcterms:modified>
</cp:coreProperties>
</file>